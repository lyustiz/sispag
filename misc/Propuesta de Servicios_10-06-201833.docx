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EBE" w:rsidRDefault="002D3AE4">
      <w:pPr>
        <w:spacing w:after="0"/>
        <w:jc w:val="right"/>
      </w:pPr>
      <w:r>
        <w:rPr>
          <w:rFonts w:ascii="Tahoma" w:hAnsi="Tahoma" w:cs="Tahoma"/>
          <w:sz w:val="24"/>
          <w:szCs w:val="24"/>
        </w:rPr>
        <w:t>Caracas, 01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 Noviembre de 2018.</w:t>
      </w: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2D3AE4">
      <w:pPr>
        <w:spacing w:after="0"/>
        <w:jc w:val="both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Sres. Banco de Desarrollo Económico y Social de Venezuela (BANDES)</w:t>
      </w:r>
      <w:r>
        <w:rPr>
          <w:rFonts w:ascii="Tahoma" w:hAnsi="Tahoma" w:cs="Tahoma"/>
          <w:sz w:val="24"/>
          <w:szCs w:val="24"/>
          <w:lang w:val="es-ES"/>
        </w:rPr>
        <w:t>.</w:t>
      </w:r>
    </w:p>
    <w:p w:rsidR="00CC7EBE" w:rsidRDefault="002D3AE4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Attn. Sr. Carlos Granados </w:t>
      </w:r>
    </w:p>
    <w:p w:rsidR="00CC7EBE" w:rsidRDefault="002D3AE4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Gerente Ejecutivo Tecnología de la Información.</w:t>
      </w: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2D3AE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Por medio de la presente se hace entrega formal de la propuesta de servicios profesionales por concepto de Honorarios Profesionales de consultoría para el proyecto:</w:t>
      </w:r>
      <w:r>
        <w:rPr>
          <w:rFonts w:ascii="Tahoma" w:hAnsi="Tahoma" w:cs="Tahoma"/>
          <w:b/>
          <w:i/>
          <w:sz w:val="24"/>
          <w:szCs w:val="24"/>
        </w:rPr>
        <w:t xml:space="preserve"> “Sistema para el seguimiento de pagos estratégicos en divisas ordenados por el ejecutivo nacional”</w:t>
      </w:r>
      <w:r>
        <w:rPr>
          <w:rFonts w:ascii="Tahoma" w:hAnsi="Tahoma" w:cs="Tahoma"/>
          <w:sz w:val="24"/>
          <w:szCs w:val="24"/>
        </w:rPr>
        <w:t>, de BANDES. En la misma, encontrará todos los aspectos relevantes del trabajo, compromisos, y condiciones comerciales.</w:t>
      </w: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CC7EB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EBE" w:rsidRDefault="002D3AE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Atentamente, </w:t>
      </w:r>
    </w:p>
    <w:p w:rsidR="00CC7EBE" w:rsidRDefault="00CC7EBE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CC7EBE" w:rsidRDefault="002D3AE4">
      <w:pPr>
        <w:spacing w:after="0" w:line="240" w:lineRule="auto"/>
        <w:jc w:val="both"/>
        <w:rPr>
          <w:highlight w:val="yellow"/>
        </w:rPr>
      </w:pPr>
      <w:commentRangeStart w:id="0"/>
      <w:r>
        <w:rPr>
          <w:rFonts w:ascii="Tahoma" w:hAnsi="Tahoma" w:cs="Tahoma"/>
          <w:sz w:val="24"/>
          <w:szCs w:val="24"/>
          <w:highlight w:val="yellow"/>
        </w:rPr>
        <w:t xml:space="preserve">Nombres Apellidos  </w:t>
      </w:r>
    </w:p>
    <w:p w:rsidR="00CC7EBE" w:rsidRDefault="002D3AE4">
      <w:pPr>
        <w:spacing w:after="0" w:line="240" w:lineRule="auto"/>
        <w:jc w:val="both"/>
        <w:rPr>
          <w:highlight w:val="yellow"/>
        </w:rPr>
      </w:pPr>
      <w:r>
        <w:rPr>
          <w:rFonts w:ascii="Tahoma" w:hAnsi="Tahoma" w:cs="Tahoma"/>
          <w:sz w:val="24"/>
          <w:szCs w:val="24"/>
          <w:highlight w:val="yellow"/>
        </w:rPr>
        <w:t>correo@gmail.com</w:t>
      </w:r>
    </w:p>
    <w:p w:rsidR="00CC7EBE" w:rsidRDefault="002D3AE4">
      <w:pPr>
        <w:spacing w:after="0" w:line="240" w:lineRule="auto"/>
        <w:jc w:val="both"/>
      </w:pPr>
      <w:r>
        <w:rPr>
          <w:rFonts w:ascii="Tahoma" w:hAnsi="Tahoma" w:cs="Tahoma"/>
          <w:sz w:val="24"/>
          <w:szCs w:val="24"/>
          <w:highlight w:val="yellow"/>
        </w:rPr>
        <w:t>*58000000000</w:t>
      </w:r>
      <w:commentRangeEnd w:id="0"/>
      <w:r>
        <w:commentReference w:id="0"/>
      </w:r>
    </w:p>
    <w:p w:rsidR="00CC7EBE" w:rsidRDefault="00CC7EBE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CC7EBE" w:rsidDel="00463009" w:rsidRDefault="00260AE9">
      <w:pPr>
        <w:spacing w:after="0" w:line="240" w:lineRule="auto"/>
        <w:jc w:val="both"/>
        <w:rPr>
          <w:del w:id="1" w:author="Azure" w:date="2018-11-06T21:18:00Z"/>
          <w:rFonts w:ascii="Tahoma" w:hAnsi="Tahoma" w:cs="Tahoma"/>
          <w:sz w:val="24"/>
          <w:szCs w:val="24"/>
        </w:rPr>
      </w:pPr>
      <w:ins w:id="2" w:author="Azure" w:date="2018-11-06T21:19:00Z">
        <w:r>
          <w:rPr>
            <w:rFonts w:ascii="Tahoma" w:hAnsi="Tahoma" w:cs="Tahoma"/>
            <w:noProof/>
            <w:sz w:val="24"/>
            <w:szCs w:val="24"/>
            <w:lang w:val="es-ES" w:eastAsia="es-ES"/>
            <w:rPrChange w:id="3">
              <w:rPr>
                <w:noProof/>
                <w:lang w:val="es-ES" w:eastAsia="es-ES"/>
              </w:rPr>
            </w:rPrChange>
          </w:rPr>
          <w:lastRenderedPageBreak/>
          <w:drawing>
            <wp:anchor distT="0" distB="0" distL="114300" distR="114935" simplePos="0" relativeHeight="251654144" behindDoc="0" locked="0" layoutInCell="1" allowOverlap="1">
              <wp:simplePos x="0" y="0"/>
              <wp:positionH relativeFrom="column">
                <wp:posOffset>-741908</wp:posOffset>
              </wp:positionH>
              <wp:positionV relativeFrom="paragraph">
                <wp:posOffset>-268437</wp:posOffset>
              </wp:positionV>
              <wp:extent cx="7767428" cy="2441275"/>
              <wp:effectExtent l="19050" t="0" r="4972" b="0"/>
              <wp:wrapNone/>
              <wp:docPr id="1" name="Picture 2" descr="6712 mgi_pptho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2" descr="6712 mgi_ppthome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 b="3970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67428" cy="2441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:rsidR="00CC7EBE" w:rsidDel="00463009" w:rsidRDefault="00CC7EBE">
      <w:pPr>
        <w:spacing w:after="0"/>
        <w:rPr>
          <w:del w:id="4" w:author="Azure" w:date="2018-11-06T21:18:00Z"/>
          <w:rFonts w:ascii="Tahoma" w:hAnsi="Tahoma" w:cs="Tahoma"/>
        </w:rPr>
      </w:pPr>
    </w:p>
    <w:p w:rsidR="00CC7EBE" w:rsidDel="00463009" w:rsidRDefault="00CC7EBE">
      <w:pPr>
        <w:spacing w:after="0"/>
        <w:rPr>
          <w:del w:id="5" w:author="Azure" w:date="2018-11-06T21:18:00Z"/>
          <w:rFonts w:ascii="Tahoma" w:hAnsi="Tahoma" w:cs="Tahoma"/>
        </w:rPr>
      </w:pPr>
    </w:p>
    <w:p w:rsidR="00CC7EBE" w:rsidDel="00463009" w:rsidRDefault="00CC7EBE">
      <w:pPr>
        <w:spacing w:after="0"/>
        <w:rPr>
          <w:del w:id="6" w:author="Azure" w:date="2018-11-06T21:18:00Z"/>
          <w:rFonts w:ascii="Tahoma" w:hAnsi="Tahoma" w:cs="Tahoma"/>
        </w:rPr>
      </w:pPr>
    </w:p>
    <w:p w:rsidR="00CC7EBE" w:rsidDel="00463009" w:rsidRDefault="00CC7EBE">
      <w:pPr>
        <w:spacing w:after="0"/>
        <w:rPr>
          <w:del w:id="7" w:author="Azure" w:date="2018-11-06T21:19:00Z"/>
          <w:rFonts w:ascii="Tahoma" w:hAnsi="Tahoma" w:cs="Tahoma"/>
        </w:rPr>
      </w:pPr>
    </w:p>
    <w:p w:rsidR="00CC7EBE" w:rsidDel="00463009" w:rsidRDefault="00CC7EBE">
      <w:pPr>
        <w:spacing w:after="0"/>
        <w:rPr>
          <w:del w:id="8" w:author="Azure" w:date="2018-11-06T21:19:00Z"/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Del="00463009" w:rsidRDefault="00CC7EBE">
      <w:pPr>
        <w:spacing w:after="0"/>
        <w:rPr>
          <w:del w:id="9" w:author="Azure" w:date="2018-11-06T21:19:00Z"/>
          <w:rFonts w:ascii="Tahoma" w:hAnsi="Tahoma" w:cs="Tahoma"/>
        </w:rPr>
      </w:pPr>
    </w:p>
    <w:p w:rsidR="00CC7EBE" w:rsidDel="00463009" w:rsidRDefault="00CC7EBE">
      <w:pPr>
        <w:spacing w:after="0"/>
        <w:rPr>
          <w:del w:id="10" w:author="Azure" w:date="2018-11-06T21:19:00Z"/>
          <w:rFonts w:ascii="Tahoma" w:hAnsi="Tahoma" w:cs="Tahoma"/>
        </w:rPr>
      </w:pPr>
    </w:p>
    <w:p w:rsidR="00CC7EBE" w:rsidDel="00463009" w:rsidRDefault="00CC7EBE">
      <w:pPr>
        <w:spacing w:after="0"/>
        <w:rPr>
          <w:del w:id="11" w:author="Azure" w:date="2018-11-06T21:19:00Z"/>
          <w:rFonts w:ascii="Tahoma" w:hAnsi="Tahoma" w:cs="Tahoma"/>
        </w:rPr>
      </w:pPr>
    </w:p>
    <w:p w:rsidR="00CC7EBE" w:rsidDel="00463009" w:rsidRDefault="00CC7EBE">
      <w:pPr>
        <w:spacing w:after="0"/>
        <w:rPr>
          <w:del w:id="12" w:author="Azure" w:date="2018-11-06T21:19:00Z"/>
          <w:rFonts w:ascii="Tahoma" w:hAnsi="Tahoma" w:cs="Tahoma"/>
        </w:rPr>
      </w:pPr>
    </w:p>
    <w:p w:rsidR="00CC7EBE" w:rsidDel="00463009" w:rsidRDefault="009F470D">
      <w:pPr>
        <w:spacing w:after="0"/>
        <w:rPr>
          <w:del w:id="13" w:author="Azure" w:date="2018-11-06T21:19:00Z"/>
          <w:rFonts w:ascii="Tahoma" w:hAnsi="Tahoma" w:cs="Tahoma"/>
        </w:rPr>
      </w:pPr>
      <w:r w:rsidRPr="009F470D">
        <w:rPr>
          <w:rFonts w:ascii="Tahoma" w:hAnsi="Tahoma" w:cs="Tahoma"/>
        </w:rPr>
        <w:pict>
          <v:rect id="6 Cuadro de texto" o:spid="_x0000_s1031" style="position:absolute;margin-left:2.25pt;margin-top:3.5pt;width:484.2pt;height:145pt;z-index:251657216" filled="f" stroked="f" strokecolor="#3465a4" strokeweight=".18mm">
            <v:fill o:detectmouseclick="t"/>
            <v:stroke joinstyle="round"/>
            <v:textbox>
              <w:txbxContent>
                <w:p w:rsidR="00CC7EBE" w:rsidRDefault="002D3AE4">
                  <w:pPr>
                    <w:pStyle w:val="Contenidodelmarco"/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Tahoma" w:hAnsi="Tahoma" w:cs="Tahoma"/>
                      <w:b/>
                      <w:i/>
                      <w:color w:val="000000"/>
                      <w:sz w:val="44"/>
                      <w:szCs w:val="44"/>
                    </w:rPr>
                    <w:t>Sistema para el Control y Seguimiento de pagos estratégicos en divisas ordenados por el Ejecutivo Nacional</w:t>
                  </w:r>
                </w:p>
                <w:p w:rsidR="00CC7EBE" w:rsidRDefault="002D3AE4">
                  <w:pPr>
                    <w:pStyle w:val="Contenidodelmarco"/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Tahoma" w:hAnsi="Tahoma" w:cs="Tahoma"/>
                      <w:b/>
                      <w:i/>
                      <w:color w:val="000000"/>
                      <w:sz w:val="44"/>
                      <w:szCs w:val="44"/>
                    </w:rPr>
                    <w:t>SIGESPAD</w:t>
                  </w:r>
                </w:p>
                <w:p w:rsidR="00CC7EBE" w:rsidRDefault="00CC7EBE">
                  <w:pPr>
                    <w:pStyle w:val="Contenidodelmarco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i/>
                      <w:sz w:val="44"/>
                      <w:szCs w:val="44"/>
                    </w:rPr>
                  </w:pPr>
                </w:p>
                <w:p w:rsidR="00CC7EBE" w:rsidRDefault="00CC7EBE">
                  <w:pPr>
                    <w:pStyle w:val="Contenidodelmarco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i/>
                      <w:sz w:val="44"/>
                      <w:szCs w:val="44"/>
                    </w:rPr>
                  </w:pPr>
                </w:p>
                <w:p w:rsidR="00CC7EBE" w:rsidRDefault="00CC7EBE">
                  <w:pPr>
                    <w:pStyle w:val="Contenidodelmarco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i/>
                      <w:sz w:val="44"/>
                      <w:szCs w:val="44"/>
                    </w:rPr>
                  </w:pPr>
                </w:p>
                <w:p w:rsidR="00CC7EBE" w:rsidRDefault="00CC7EBE">
                  <w:pPr>
                    <w:pStyle w:val="Contenidodelmarco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i/>
                      <w:sz w:val="44"/>
                      <w:szCs w:val="44"/>
                    </w:rPr>
                  </w:pPr>
                </w:p>
              </w:txbxContent>
            </v:textbox>
            <w10:wrap type="square"/>
          </v:rect>
        </w:pict>
      </w:r>
    </w:p>
    <w:p w:rsidR="00CC7EBE" w:rsidDel="00463009" w:rsidRDefault="00CC7EBE">
      <w:pPr>
        <w:spacing w:after="0"/>
        <w:rPr>
          <w:del w:id="14" w:author="Azure" w:date="2018-11-06T21:19:00Z"/>
          <w:rFonts w:ascii="Tahoma" w:hAnsi="Tahoma" w:cs="Tahoma"/>
        </w:rPr>
      </w:pPr>
    </w:p>
    <w:p w:rsidR="00CC7EBE" w:rsidDel="00463009" w:rsidRDefault="00CC7EBE">
      <w:pPr>
        <w:spacing w:after="0"/>
        <w:rPr>
          <w:del w:id="15" w:author="Azure" w:date="2018-11-06T21:19:00Z"/>
          <w:rFonts w:ascii="Tahoma" w:hAnsi="Tahoma" w:cs="Tahoma"/>
        </w:rPr>
      </w:pPr>
    </w:p>
    <w:p w:rsidR="00CC7EBE" w:rsidDel="00463009" w:rsidRDefault="00CC7EBE">
      <w:pPr>
        <w:spacing w:after="0"/>
        <w:rPr>
          <w:del w:id="16" w:author="Azure" w:date="2018-11-06T21:19:00Z"/>
          <w:rFonts w:ascii="Tahoma" w:hAnsi="Tahoma" w:cs="Tahoma"/>
        </w:rPr>
      </w:pPr>
    </w:p>
    <w:p w:rsidR="00CC7EBE" w:rsidDel="00463009" w:rsidRDefault="00CC7EBE">
      <w:pPr>
        <w:spacing w:after="0"/>
        <w:rPr>
          <w:del w:id="17" w:author="Azure" w:date="2018-11-06T21:19:00Z"/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9F470D">
      <w:pPr>
        <w:spacing w:after="0"/>
        <w:rPr>
          <w:rFonts w:ascii="Tahoma" w:hAnsi="Tahoma" w:cs="Tahoma"/>
        </w:rPr>
      </w:pPr>
      <w:r w:rsidRPr="009F470D">
        <w:rPr>
          <w:rFonts w:ascii="Tahoma" w:hAnsi="Tahoma" w:cs="Tahoma"/>
        </w:rPr>
        <w:pict>
          <v:line id="5 Conector recto" o:spid="_x0000_s1030" style="position:absolute;z-index:251658240" from="23.75pt,38.45pt" to="466.55pt,38.45pt" strokecolor="#4a7ebb" strokeweight=".26mm">
            <v:fill o:detectmouseclick="t"/>
          </v:line>
        </w:pict>
      </w:r>
    </w:p>
    <w:p w:rsidR="00CC7EBE" w:rsidRDefault="00CC7EBE">
      <w:pPr>
        <w:spacing w:after="0"/>
        <w:jc w:val="center"/>
        <w:rPr>
          <w:rFonts w:ascii="Tahoma" w:hAnsi="Tahoma" w:cs="Tahoma"/>
          <w:sz w:val="32"/>
        </w:rPr>
      </w:pPr>
    </w:p>
    <w:p w:rsidR="00CC7EBE" w:rsidRDefault="00CC7EBE">
      <w:pPr>
        <w:spacing w:after="0"/>
        <w:jc w:val="center"/>
        <w:rPr>
          <w:rFonts w:ascii="Tahoma" w:hAnsi="Tahoma" w:cs="Tahoma"/>
          <w:sz w:val="32"/>
        </w:rPr>
      </w:pPr>
    </w:p>
    <w:p w:rsidR="00CC7EBE" w:rsidRDefault="002D3AE4">
      <w:pPr>
        <w:spacing w:after="0"/>
        <w:jc w:val="center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Propuesta de Servicios </w:t>
      </w: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2D3AE4">
      <w:pPr>
        <w:spacing w:after="0"/>
        <w:jc w:val="center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Junio - 2018</w:t>
      </w:r>
    </w:p>
    <w:p w:rsidR="00CC7EBE" w:rsidRDefault="00CC7EBE">
      <w:pPr>
        <w:spacing w:after="0"/>
        <w:rPr>
          <w:ins w:id="18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19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20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21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22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23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24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25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26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27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28" w:author="Azure" w:date="2018-11-06T21:26:00Z"/>
          <w:rFonts w:ascii="Tahoma" w:hAnsi="Tahoma" w:cs="Tahoma"/>
        </w:rPr>
      </w:pPr>
      <w:ins w:id="29" w:author="Azure" w:date="2018-11-06T21:26:00Z">
        <w:r>
          <w:rPr>
            <w:rFonts w:ascii="Tahoma" w:hAnsi="Tahoma" w:cs="Tahoma"/>
            <w:noProof/>
            <w:lang w:val="es-ES" w:eastAsia="es-ES"/>
          </w:rPr>
          <w:drawing>
            <wp:anchor distT="0" distB="0" distL="114300" distR="114935" simplePos="0" relativeHeight="251655168" behindDoc="0" locked="0" layoutInCell="1" allowOverlap="1">
              <wp:simplePos x="0" y="0"/>
              <wp:positionH relativeFrom="column">
                <wp:posOffset>-897255</wp:posOffset>
              </wp:positionH>
              <wp:positionV relativeFrom="paragraph">
                <wp:posOffset>-2540</wp:posOffset>
              </wp:positionV>
              <wp:extent cx="7769225" cy="2440940"/>
              <wp:effectExtent l="19050" t="0" r="3175" b="0"/>
              <wp:wrapNone/>
              <wp:docPr id="5" name="Imagen1" descr="6712 mgi_pptho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n1" descr="6712 mgi_ppthome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 b="3970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69225" cy="24409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:rsidR="008D3F5F" w:rsidRDefault="008D3F5F">
      <w:pPr>
        <w:spacing w:after="0"/>
        <w:rPr>
          <w:ins w:id="30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31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32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33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34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35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ins w:id="36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37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38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39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40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41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ins w:id="42" w:author="Azure" w:date="2018-11-06T21:26:00Z"/>
          <w:rFonts w:ascii="Tahoma" w:hAnsi="Tahoma" w:cs="Tahoma"/>
        </w:rPr>
      </w:pPr>
    </w:p>
    <w:p w:rsidR="008D3F5F" w:rsidRDefault="008D3F5F">
      <w:pPr>
        <w:spacing w:after="0"/>
        <w:rPr>
          <w:rFonts w:ascii="Tahoma" w:hAnsi="Tahoma" w:cs="Tahoma"/>
        </w:rPr>
      </w:pPr>
    </w:p>
    <w:p w:rsidR="00CC7EBE" w:rsidRDefault="00CC7EBE">
      <w:pPr>
        <w:spacing w:after="0"/>
        <w:rPr>
          <w:rFonts w:ascii="Tahoma" w:hAnsi="Tahoma" w:cs="Tahoma"/>
        </w:rPr>
      </w:pPr>
    </w:p>
    <w:tbl>
      <w:tblPr>
        <w:tblStyle w:val="TableGrid"/>
        <w:tblW w:w="9545" w:type="dxa"/>
        <w:tblInd w:w="-113" w:type="dxa"/>
        <w:tblCellMar>
          <w:left w:w="113" w:type="dxa"/>
        </w:tblCellMar>
        <w:tblLook w:val="04A0"/>
      </w:tblPr>
      <w:tblGrid>
        <w:gridCol w:w="9545"/>
      </w:tblGrid>
      <w:tr w:rsidR="00CC7EBE">
        <w:tc>
          <w:tcPr>
            <w:tcW w:w="9545" w:type="dxa"/>
            <w:tcBorders>
              <w:top w:val="nil"/>
              <w:left w:val="nil"/>
              <w:bottom w:val="nil"/>
              <w:right w:val="nil"/>
            </w:tcBorders>
            <w:shd w:val="clear" w:color="auto" w:fill="365F91" w:themeFill="accent1" w:themeFillShade="BF"/>
          </w:tcPr>
          <w:p w:rsidR="00CC7EBE" w:rsidRDefault="002D3AE4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32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32"/>
              </w:rPr>
              <w:lastRenderedPageBreak/>
              <w:t>CONTENIDO</w:t>
            </w:r>
          </w:p>
        </w:tc>
      </w:tr>
    </w:tbl>
    <w:p w:rsidR="00CC7EBE" w:rsidRDefault="00CC7EBE">
      <w:pPr>
        <w:spacing w:after="0"/>
        <w:rPr>
          <w:rFonts w:ascii="Tahoma" w:hAnsi="Tahoma" w:cs="Tahoma"/>
        </w:rPr>
      </w:pPr>
    </w:p>
    <w:p w:rsidR="00CC7EBE" w:rsidRDefault="002D3AE4">
      <w:pPr>
        <w:tabs>
          <w:tab w:val="left" w:pos="7560"/>
        </w:tabs>
        <w:spacing w:line="240" w:lineRule="auto"/>
        <w:rPr>
          <w:rFonts w:ascii="Tahoma" w:hAnsi="Tahoma" w:cs="Tahoma"/>
          <w:b/>
          <w:color w:val="365F91" w:themeColor="accent1" w:themeShade="BF"/>
        </w:rPr>
      </w:pPr>
      <w:r>
        <w:rPr>
          <w:rFonts w:ascii="Tahoma" w:hAnsi="Tahoma" w:cs="Tahoma"/>
          <w:b/>
          <w:color w:val="365F91" w:themeColor="accent1" w:themeShade="BF"/>
        </w:rPr>
        <w:t>RESUMEN EJECUTIVO</w:t>
      </w:r>
    </w:p>
    <w:p w:rsidR="00CC7EBE" w:rsidRDefault="002D3AE4">
      <w:pPr>
        <w:tabs>
          <w:tab w:val="left" w:pos="7560"/>
        </w:tabs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___________________________________________________________________</w:t>
      </w:r>
    </w:p>
    <w:p w:rsidR="00CC7EBE" w:rsidRDefault="002D3AE4">
      <w:pPr>
        <w:spacing w:line="360" w:lineRule="auto"/>
        <w:ind w:firstLine="700"/>
        <w:jc w:val="both"/>
      </w:pPr>
      <w:r>
        <w:rPr>
          <w:rFonts w:ascii="Arial" w:eastAsia="Arial" w:hAnsi="Arial" w:cs="Arial"/>
          <w:sz w:val="24"/>
          <w:szCs w:val="24"/>
        </w:rPr>
        <w:t xml:space="preserve">A través del presente documento y en concordancia con las directrices emitidas por el ciudadano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Vicepresidente de Bandes </w:t>
      </w:r>
      <w:r>
        <w:rPr>
          <w:rFonts w:ascii="Arial" w:eastAsia="Arial" w:hAnsi="Arial" w:cs="Arial"/>
          <w:i/>
          <w:color w:val="000000"/>
          <w:sz w:val="24"/>
          <w:szCs w:val="24"/>
        </w:rPr>
        <w:t>Xavier León</w:t>
      </w:r>
      <w:r>
        <w:rPr>
          <w:rFonts w:ascii="Arial" w:eastAsia="Arial" w:hAnsi="Arial" w:cs="Arial"/>
          <w:sz w:val="24"/>
          <w:szCs w:val="24"/>
        </w:rPr>
        <w:commentReference w:id="43"/>
      </w:r>
      <w:r>
        <w:rPr>
          <w:rFonts w:ascii="Arial" w:eastAsia="Arial" w:hAnsi="Arial" w:cs="Arial"/>
          <w:sz w:val="24"/>
          <w:szCs w:val="24"/>
        </w:rPr>
        <w:t xml:space="preserve">, para el desarrollo de un sistema de que evidencie los pagos estratégicos por divisas ordenados por el Ejecutivo Nacional, con la finalidad de llevar un control y seguimiento de dichos pagos y estatus de los mismos, nos complace en presentarles la presente “PROPUESTA DE SERVICIOS PARA EL DESARROLLO Y DESPLIEGUE DEL SISTEMA PARA REGISTRO, CONTROL Y SEGUIMIENTO DE LOS PAGOS ORDENADOS POR EL EJECUTIVO NACIONAL, CON EL PROPÓSITO DE GESTIONAR LAS RECEPCIONES Y EMISIONES DE PAGOS”. </w:t>
      </w:r>
    </w:p>
    <w:p w:rsidR="00CC7EBE" w:rsidRDefault="002D3AE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El sistema contempla niveles de registros, aprobación, estatus de transacciones, y seguridad; adaptándose a las necesidades del BANDES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para el control y seguimiento de los pagos ordenados. </w:t>
      </w:r>
    </w:p>
    <w:p w:rsidR="00CC7EBE" w:rsidRDefault="002D3AE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Nuestra experiencia garantiza a BANDES contar con un equipo con conocimientos técnicos y administrativos para poder responder las exigencias de negocio, así como documentar y gestionar su solución a largo plazo.</w:t>
      </w:r>
    </w:p>
    <w:p w:rsidR="00CC7EBE" w:rsidRDefault="00CC7EBE">
      <w:pPr>
        <w:spacing w:after="0"/>
        <w:jc w:val="both"/>
        <w:rPr>
          <w:rFonts w:ascii="Tahoma" w:hAnsi="Tahoma" w:cs="Tahoma"/>
          <w:b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2D3AE4">
      <w:pPr>
        <w:spacing w:after="0"/>
        <w:jc w:val="both"/>
      </w:pPr>
      <w:r>
        <w:rPr>
          <w:rFonts w:ascii="Tahoma" w:hAnsi="Tahoma" w:cs="Tahoma"/>
          <w:b/>
          <w:color w:val="365F91" w:themeColor="accent1" w:themeShade="BF"/>
        </w:rPr>
        <w:t>OBJETIVO DEL SERVICIO</w:t>
      </w:r>
    </w:p>
    <w:p w:rsidR="00CC7EBE" w:rsidRDefault="002D3AE4">
      <w:pPr>
        <w:spacing w:after="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________________________________________________________________</w:t>
      </w:r>
    </w:p>
    <w:p w:rsidR="00CC7EBE" w:rsidRDefault="00CC7EBE">
      <w:p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C7EBE" w:rsidRDefault="002D3AE4">
      <w:p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 General:</w:t>
      </w:r>
    </w:p>
    <w:p w:rsidR="00CC7EBE" w:rsidRDefault="002D3AE4">
      <w:pPr>
        <w:spacing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Desarrollar un sistema para el control y seguimiento de pagos estratégicos en divisas ordenados por el Ejecutivo Nacional para BANDES.</w:t>
      </w:r>
    </w:p>
    <w:p w:rsidR="00CC7EBE" w:rsidRDefault="002D3AE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Objetivos Específicos </w:t>
      </w:r>
    </w:p>
    <w:p w:rsidR="00CC7EBE" w:rsidRDefault="002D3AE4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Levantamiento de la Información.</w:t>
      </w:r>
    </w:p>
    <w:p w:rsidR="00CC7EBE" w:rsidRDefault="002D3AE4">
      <w:pPr>
        <w:pStyle w:val="ListParagraph"/>
        <w:numPr>
          <w:ilvl w:val="0"/>
          <w:numId w:val="3"/>
        </w:numPr>
        <w:spacing w:after="160" w:line="259" w:lineRule="auto"/>
      </w:pPr>
      <w:r>
        <w:rPr>
          <w:rFonts w:ascii="Arial" w:hAnsi="Arial" w:cs="Arial"/>
          <w:sz w:val="24"/>
          <w:szCs w:val="24"/>
        </w:rPr>
        <w:t>Diseño de la Base de Datos (Diagrama E-R).</w:t>
      </w:r>
    </w:p>
    <w:p w:rsidR="00CC7EBE" w:rsidRDefault="002D3AE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Análisis y diseño de los módulos </w:t>
      </w:r>
      <w:r>
        <w:rPr>
          <w:rFonts w:ascii="Arial" w:eastAsia="Arial" w:hAnsi="Arial" w:cs="Arial"/>
          <w:sz w:val="24"/>
          <w:szCs w:val="24"/>
        </w:rPr>
        <w:t>necesarios para satisfacer los requerimientos de los usuarios del sistema.</w:t>
      </w:r>
    </w:p>
    <w:p w:rsidR="00CC7EBE" w:rsidRDefault="002D3AE4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del sistema.</w:t>
      </w:r>
    </w:p>
    <w:p w:rsidR="00CC7EBE" w:rsidRDefault="002D3AE4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Probar y certificar con los usuarios funcionales el sistema desarrollado.</w:t>
      </w:r>
    </w:p>
    <w:p w:rsidR="00CC7EBE" w:rsidRDefault="002D3AE4">
      <w:pPr>
        <w:pStyle w:val="ListParagraph"/>
        <w:numPr>
          <w:ilvl w:val="0"/>
          <w:numId w:val="2"/>
        </w:numPr>
        <w:spacing w:after="160" w:line="259" w:lineRule="auto"/>
      </w:pPr>
      <w:r>
        <w:rPr>
          <w:rFonts w:ascii="Arial" w:hAnsi="Arial" w:cs="Arial"/>
          <w:sz w:val="24"/>
          <w:szCs w:val="24"/>
        </w:rPr>
        <w:t>Implementar ajustes y mejoras en ambiente de producción.</w:t>
      </w:r>
    </w:p>
    <w:p w:rsidR="00CC7EBE" w:rsidRDefault="002D3A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Arial" w:hAnsi="Arial" w:cs="Arial"/>
          <w:sz w:val="24"/>
          <w:szCs w:val="24"/>
        </w:rPr>
        <w:t>Mantenimientos futuros</w:t>
      </w:r>
      <w:r>
        <w:rPr>
          <w:rFonts w:ascii="Tahoma" w:hAnsi="Tahoma" w:cs="Tahoma"/>
        </w:rPr>
        <w:t>.</w:t>
      </w:r>
    </w:p>
    <w:p w:rsidR="00CC7EBE" w:rsidRDefault="00CC7EBE">
      <w:pPr>
        <w:spacing w:after="0"/>
        <w:jc w:val="both"/>
        <w:rPr>
          <w:rFonts w:ascii="Tahoma" w:hAnsi="Tahoma" w:cs="Tahoma"/>
          <w:b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2D3AE4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  <w:r>
        <w:rPr>
          <w:rFonts w:ascii="Tahoma" w:hAnsi="Tahoma" w:cs="Tahoma"/>
          <w:b/>
          <w:color w:val="365F91" w:themeColor="accent1" w:themeShade="BF"/>
        </w:rPr>
        <w:t>ALCANCE</w:t>
      </w:r>
    </w:p>
    <w:p w:rsidR="00CC7EBE" w:rsidRDefault="002D3AE4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_____________________________________________________________</w:t>
      </w:r>
    </w:p>
    <w:p w:rsidR="00CC7EBE" w:rsidRDefault="009F470D">
      <w:pPr>
        <w:rPr>
          <w:rFonts w:ascii="Tahoma" w:hAnsi="Tahoma" w:cs="Tahoma"/>
          <w:b/>
        </w:rPr>
      </w:pPr>
      <w:r w:rsidRPr="009F470D">
        <w:rPr>
          <w:rFonts w:ascii="Tahoma" w:hAnsi="Tahoma" w:cs="Tahoma"/>
          <w:b/>
        </w:rPr>
        <w:pict>
          <v:shapetype id="shapetype_15" o:spid="_x0000_m1032" coordsize="21600,21600" o:spt="100" adj="10800,,0" path="m,l@2,,21600,10800@2,21600,,21600xe">
            <v:stroke joinstyle="miter"/>
            <v:formulas>
              <v:f eqn="val 21600"/>
              <v:f eqn="val #0"/>
              <v:f eqn="sum width 0 @1"/>
              <v:f eqn="sum @2 width 0"/>
              <v:f eqn="prod 1 @3 2"/>
              <v:f eqn="prod @2 1 2"/>
            </v:formulas>
            <v:path gradientshapeok="t" o:connecttype="rect" textboxrect="0,0,@4,21600"/>
            <v:handles>
              <v:h position="@2,center"/>
            </v:handles>
          </v:shapetype>
        </w:pict>
      </w:r>
      <w:r w:rsidRPr="009F470D">
        <w:rPr>
          <w:rFonts w:ascii="Tahoma" w:hAnsi="Tahoma" w:cs="Tahoma"/>
          <w:b/>
        </w:rPr>
        <w:pict>
          <v:shape id="2 Pentágono" o:spid="_x0000_s1028" type="#shapetype_15" style="position:absolute;margin-left:16.05pt;margin-top:8.55pt;width:406.65pt;height:43.45pt;z-index:251659264" fillcolor="#4f81bd" stroked="t" strokecolor="#3a5f8b" strokeweight=".71mm">
            <v:fill color2="#b07e42" o:detectmouseclick="t" type="solid"/>
            <v:stroke joinstyle="round" endcap="flat"/>
            <v:textbox>
              <w:txbxContent>
                <w:p w:rsidR="00CC7EBE" w:rsidRDefault="002D3AE4">
                  <w:pPr>
                    <w:pStyle w:val="Contenidodelmarco"/>
                    <w:rPr>
                      <w:color w:val="FFFFFF"/>
                    </w:rPr>
                  </w:pPr>
                  <w:r>
                    <w:rPr>
                      <w:b/>
                      <w:color w:val="FFFFFF"/>
                      <w:lang w:val="es-ES"/>
                    </w:rPr>
                    <w:t xml:space="preserve">FASE  I  </w:t>
                  </w:r>
                  <w:r>
                    <w:rPr>
                      <w:rFonts w:ascii="Wingdings" w:eastAsia="Wingdings" w:hAnsi="Wingdings" w:cs="Wingdings"/>
                      <w:b/>
                      <w:color w:val="FFFFFF"/>
                      <w:lang w:val="es-ES"/>
                    </w:rPr>
                    <w:t></w:t>
                  </w:r>
                  <w:r>
                    <w:rPr>
                      <w:b/>
                      <w:color w:val="FFFFFF"/>
                      <w:lang w:val="es-ES"/>
                    </w:rPr>
                    <w:t xml:space="preserve"> ANÁLISIS, DISENO Y DESARROLLO</w:t>
                  </w:r>
                </w:p>
              </w:txbxContent>
            </v:textbox>
            <w10:wrap type="square"/>
          </v:shape>
        </w:pict>
      </w:r>
    </w:p>
    <w:p w:rsidR="00CC7EBE" w:rsidRDefault="00CC7EBE">
      <w:pPr>
        <w:spacing w:after="160" w:line="259" w:lineRule="auto"/>
        <w:rPr>
          <w:rFonts w:ascii="Arial" w:hAnsi="Arial" w:cs="Arial"/>
          <w:sz w:val="18"/>
          <w:szCs w:val="24"/>
        </w:rPr>
      </w:pPr>
    </w:p>
    <w:p w:rsidR="00CC7EBE" w:rsidRDefault="00CC7EBE">
      <w:pPr>
        <w:spacing w:after="160" w:line="259" w:lineRule="auto"/>
        <w:rPr>
          <w:rFonts w:ascii="Arial" w:hAnsi="Arial" w:cs="Arial"/>
          <w:sz w:val="18"/>
          <w:szCs w:val="24"/>
        </w:rPr>
      </w:pPr>
    </w:p>
    <w:p w:rsidR="00CC7EBE" w:rsidRDefault="002D3AE4">
      <w:pPr>
        <w:pStyle w:val="ListParagraph"/>
        <w:widowControl w:val="0"/>
        <w:numPr>
          <w:ilvl w:val="1"/>
          <w:numId w:val="7"/>
        </w:num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Identificar requerimientos.</w:t>
      </w:r>
    </w:p>
    <w:p w:rsidR="00CC7EBE" w:rsidRDefault="002D3AE4">
      <w:pPr>
        <w:pStyle w:val="ListParagraph"/>
        <w:widowControl w:val="0"/>
        <w:numPr>
          <w:ilvl w:val="1"/>
          <w:numId w:val="7"/>
        </w:num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Identificación de los procesos </w:t>
      </w:r>
    </w:p>
    <w:p w:rsidR="00CC7EBE" w:rsidRDefault="002D3AE4">
      <w:pPr>
        <w:pStyle w:val="ListParagraph"/>
        <w:widowControl w:val="0"/>
        <w:numPr>
          <w:ilvl w:val="1"/>
          <w:numId w:val="7"/>
        </w:num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Identificación de la Base de Datos.</w:t>
      </w:r>
    </w:p>
    <w:p w:rsidR="00CC7EBE" w:rsidRDefault="002D3AE4">
      <w:pPr>
        <w:pStyle w:val="ListParagraph"/>
        <w:widowControl w:val="0"/>
        <w:numPr>
          <w:ilvl w:val="1"/>
          <w:numId w:val="7"/>
        </w:num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Levantamiento de Información.</w:t>
      </w:r>
    </w:p>
    <w:p w:rsidR="00CC7EBE" w:rsidRDefault="002D3AE4">
      <w:pPr>
        <w:pStyle w:val="ListParagraph"/>
        <w:widowControl w:val="0"/>
        <w:numPr>
          <w:ilvl w:val="1"/>
          <w:numId w:val="7"/>
        </w:num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Diseño de la Base de datos.</w:t>
      </w:r>
    </w:p>
    <w:p w:rsidR="00CC7EBE" w:rsidRDefault="002D3AE4">
      <w:pPr>
        <w:pStyle w:val="Default"/>
        <w:widowControl w:val="0"/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Técnico del proyecto</w:t>
      </w:r>
    </w:p>
    <w:p w:rsidR="00CC7EBE" w:rsidRDefault="002D3AE4">
      <w:pPr>
        <w:pStyle w:val="Default"/>
        <w:numPr>
          <w:ilvl w:val="0"/>
          <w:numId w:val="9"/>
        </w:numPr>
      </w:pPr>
      <w:r>
        <w:rPr>
          <w:rFonts w:ascii="Arial" w:eastAsia="Arial" w:hAnsi="Arial" w:cs="Arial"/>
        </w:rPr>
        <w:t xml:space="preserve">Diagrama de flujo de datos </w:t>
      </w:r>
    </w:p>
    <w:p w:rsidR="00CC7EBE" w:rsidRDefault="002D3AE4">
      <w:pPr>
        <w:pStyle w:val="Default"/>
        <w:numPr>
          <w:ilvl w:val="0"/>
          <w:numId w:val="9"/>
        </w:numPr>
        <w:spacing w:after="147"/>
      </w:pPr>
      <w:r>
        <w:rPr>
          <w:rFonts w:ascii="Arial" w:eastAsia="Arial" w:hAnsi="Arial" w:cs="Arial"/>
        </w:rPr>
        <w:t xml:space="preserve">Diagrama E-R. </w:t>
      </w:r>
    </w:p>
    <w:p w:rsidR="00CC7EBE" w:rsidRDefault="002D3AE4">
      <w:pPr>
        <w:pStyle w:val="Default"/>
        <w:numPr>
          <w:ilvl w:val="0"/>
          <w:numId w:val="9"/>
        </w:numPr>
        <w:spacing w:after="147"/>
      </w:pPr>
      <w:r>
        <w:rPr>
          <w:rFonts w:ascii="Arial" w:eastAsia="Arial" w:hAnsi="Arial" w:cs="Arial"/>
        </w:rPr>
        <w:t xml:space="preserve">Documentación de API (Servicio Web). </w:t>
      </w:r>
    </w:p>
    <w:p w:rsidR="00CC7EBE" w:rsidRDefault="00CC7EBE">
      <w:pPr>
        <w:pStyle w:val="Default"/>
        <w:ind w:left="1800"/>
        <w:rPr>
          <w:rFonts w:ascii="Arial" w:eastAsia="Arial" w:hAnsi="Arial" w:cs="Arial"/>
        </w:rPr>
      </w:pPr>
    </w:p>
    <w:p w:rsidR="00CC7EBE" w:rsidRDefault="002D3AE4">
      <w:pPr>
        <w:pStyle w:val="Default"/>
        <w:widowControl w:val="0"/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Diseño de la Base de datos. </w:t>
      </w:r>
    </w:p>
    <w:p w:rsidR="00CC7EBE" w:rsidRDefault="002D3AE4">
      <w:pPr>
        <w:pStyle w:val="Default"/>
        <w:widowControl w:val="0"/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Construcción de los módulos:</w:t>
      </w:r>
      <w:r>
        <w:rPr>
          <w:rFonts w:ascii="Arial" w:eastAsia="Arial" w:hAnsi="Arial" w:cs="Arial"/>
          <w:sz w:val="23"/>
        </w:rPr>
        <w:t xml:space="preserve"> </w:t>
      </w:r>
    </w:p>
    <w:p w:rsidR="00CC7EBE" w:rsidRDefault="002D3AE4">
      <w:pPr>
        <w:pStyle w:val="Default"/>
        <w:widowControl w:val="0"/>
        <w:numPr>
          <w:ilvl w:val="2"/>
          <w:numId w:val="7"/>
        </w:numPr>
        <w:spacing w:line="360" w:lineRule="auto"/>
        <w:jc w:val="both"/>
      </w:pPr>
      <w:r>
        <w:rPr>
          <w:rFonts w:ascii="Arial" w:eastAsia="Arial" w:hAnsi="Arial" w:cs="Arial"/>
          <w:sz w:val="23"/>
        </w:rPr>
        <w:t>I</w:t>
      </w:r>
      <w:r>
        <w:rPr>
          <w:rFonts w:ascii="Arial" w:eastAsia="Arial" w:hAnsi="Arial" w:cs="Arial"/>
        </w:rPr>
        <w:t xml:space="preserve">nterfaz gráfica de Ingreso de Recursos. </w:t>
      </w:r>
    </w:p>
    <w:p w:rsidR="00CC7EBE" w:rsidRDefault="002D3AE4">
      <w:pPr>
        <w:pStyle w:val="Default"/>
        <w:widowControl w:val="0"/>
        <w:numPr>
          <w:ilvl w:val="2"/>
          <w:numId w:val="7"/>
        </w:numPr>
        <w:spacing w:after="147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Interfaz gráfica para las solicitudes.</w:t>
      </w:r>
    </w:p>
    <w:p w:rsidR="00CC7EBE" w:rsidRDefault="002D3AE4">
      <w:pPr>
        <w:pStyle w:val="Default"/>
        <w:widowControl w:val="0"/>
        <w:numPr>
          <w:ilvl w:val="2"/>
          <w:numId w:val="7"/>
        </w:numPr>
        <w:spacing w:after="147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Interfaz gráfica para la carga de la instrucción.</w:t>
      </w:r>
    </w:p>
    <w:p w:rsidR="00CC7EBE" w:rsidRDefault="002D3AE4">
      <w:pPr>
        <w:pStyle w:val="Default"/>
        <w:widowControl w:val="0"/>
        <w:numPr>
          <w:ilvl w:val="2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Interfaz gráfica de egreso de recursos en atención a las instrucciones de pago.</w:t>
      </w:r>
    </w:p>
    <w:p w:rsidR="00CC7EBE" w:rsidRDefault="002D3AE4">
      <w:pPr>
        <w:pStyle w:val="Default"/>
        <w:widowControl w:val="0"/>
        <w:numPr>
          <w:ilvl w:val="2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Interfaz gráfica de tablas maestras. </w:t>
      </w:r>
    </w:p>
    <w:p w:rsidR="00CC7EBE" w:rsidRDefault="002D3AE4">
      <w:pPr>
        <w:pStyle w:val="Default"/>
        <w:widowControl w:val="0"/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Construcción de reportes</w:t>
      </w:r>
    </w:p>
    <w:p w:rsidR="00CC7EBE" w:rsidRDefault="00CC7EBE">
      <w:pPr>
        <w:pStyle w:val="Default"/>
        <w:rPr>
          <w:rFonts w:ascii="Arial" w:eastAsia="Arial" w:hAnsi="Arial" w:cs="Arial"/>
        </w:rPr>
      </w:pPr>
    </w:p>
    <w:p w:rsidR="00CC7EBE" w:rsidRDefault="002D3AE4">
      <w:pPr>
        <w:pStyle w:val="ListParagraph"/>
        <w:spacing w:after="0" w:line="360" w:lineRule="auto"/>
        <w:ind w:left="2160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commentReference w:id="44"/>
      </w:r>
    </w:p>
    <w:p w:rsidR="00CC7EBE" w:rsidRDefault="00CC7EBE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C7EBE" w:rsidRDefault="009F470D">
      <w:pPr>
        <w:rPr>
          <w:rFonts w:ascii="Tahoma" w:hAnsi="Tahoma" w:cs="Tahoma"/>
          <w:b/>
          <w:sz w:val="24"/>
          <w:szCs w:val="24"/>
        </w:rPr>
      </w:pPr>
      <w:r w:rsidRPr="009F470D">
        <w:rPr>
          <w:rFonts w:ascii="Tahoma" w:hAnsi="Tahoma" w:cs="Tahoma"/>
          <w:b/>
          <w:sz w:val="24"/>
          <w:szCs w:val="24"/>
        </w:rPr>
        <w:pict>
          <v:shape id="1 Pentágono" o:spid="_x0000_s1027" type="#shapetype_15" style="position:absolute;margin-left:-17.15pt;margin-top:6.8pt;width:454.9pt;height:43.45pt;z-index:251660288" fillcolor="#e46c0a" stroked="t" strokecolor="#3a5f8b" strokeweight=".71mm">
            <v:fill color2="#1b93f5" o:detectmouseclick="t" type="solid"/>
            <v:stroke joinstyle="round" endcap="flat"/>
            <v:textbox>
              <w:txbxContent>
                <w:p w:rsidR="00CC7EBE" w:rsidRDefault="002D3AE4">
                  <w:pPr>
                    <w:pStyle w:val="Contenidodelmarco"/>
                    <w:spacing w:line="240" w:lineRule="auto"/>
                  </w:pPr>
                  <w:r>
                    <w:rPr>
                      <w:b/>
                      <w:color w:val="FFFFFF" w:themeColor="background1"/>
                      <w:lang w:val="es-ES"/>
                    </w:rPr>
                    <w:t xml:space="preserve">FASE  II </w:t>
                  </w:r>
                  <w:r>
                    <w:rPr>
                      <w:rFonts w:ascii="Wingdings" w:eastAsia="Wingdings" w:hAnsi="Wingdings" w:cs="Wingdings"/>
                      <w:b/>
                      <w:color w:val="FFFFFF" w:themeColor="background1"/>
                      <w:lang w:val="es-ES"/>
                    </w:rPr>
                    <w:t></w:t>
                  </w:r>
                  <w:r>
                    <w:rPr>
                      <w:b/>
                      <w:color w:val="FFFFFF" w:themeColor="background1"/>
                      <w:lang w:val="es-ES"/>
                    </w:rPr>
                    <w:t xml:space="preserve"> PRUEBAS Y CERTIFICACIÓN</w:t>
                  </w:r>
                </w:p>
              </w:txbxContent>
            </v:textbox>
            <w10:wrap type="square"/>
          </v:shape>
        </w:pict>
      </w:r>
    </w:p>
    <w:p w:rsidR="00CC7EBE" w:rsidRDefault="00CC7EBE">
      <w:pPr>
        <w:rPr>
          <w:rFonts w:ascii="Tahoma" w:hAnsi="Tahoma" w:cs="Tahoma"/>
          <w:b/>
        </w:rPr>
      </w:pPr>
    </w:p>
    <w:p w:rsidR="00CC7EBE" w:rsidRDefault="00CC7EBE">
      <w:pPr>
        <w:rPr>
          <w:rFonts w:ascii="Tahoma" w:hAnsi="Tahoma" w:cs="Tahoma"/>
          <w:b/>
        </w:rPr>
      </w:pPr>
    </w:p>
    <w:p w:rsidR="00CC7EBE" w:rsidRDefault="002D3AE4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Pruebas unitarias.</w:t>
      </w:r>
    </w:p>
    <w:p w:rsidR="00CC7EBE" w:rsidRDefault="002D3AE4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Pruebas de carga volumen y estrés.</w:t>
      </w:r>
    </w:p>
    <w:p w:rsidR="00CC7EBE" w:rsidRDefault="002D3AE4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Manual de Usuario.</w:t>
      </w:r>
    </w:p>
    <w:p w:rsidR="00CC7EBE" w:rsidRDefault="009F470D">
      <w:pPr>
        <w:rPr>
          <w:rFonts w:ascii="Tahoma" w:hAnsi="Tahoma" w:cs="Tahoma"/>
          <w:b/>
        </w:rPr>
      </w:pPr>
      <w:r w:rsidRPr="009F470D">
        <w:rPr>
          <w:rFonts w:ascii="Tahoma" w:hAnsi="Tahoma" w:cs="Tahoma"/>
          <w:b/>
        </w:rPr>
        <w:pict>
          <v:shape id="9 Pentágono" o:spid="_x0000_s1026" type="#shapetype_15" style="position:absolute;margin-left:-10pt;margin-top:14.8pt;width:454.9pt;height:43.45pt;z-index:251661312" fillcolor="#77933c" stroked="t" strokecolor="#3a5f8b" strokeweight=".71mm">
            <v:fill color2="#886cc3" o:detectmouseclick="t" type="solid"/>
            <v:stroke joinstyle="round" endcap="flat"/>
            <v:textbox>
              <w:txbxContent>
                <w:p w:rsidR="00CC7EBE" w:rsidRDefault="002D3AE4">
                  <w:pPr>
                    <w:pStyle w:val="Contenidodelmarco"/>
                    <w:spacing w:line="240" w:lineRule="auto"/>
                  </w:pPr>
                  <w:r>
                    <w:rPr>
                      <w:b/>
                      <w:color w:val="FFFFFF" w:themeColor="background1"/>
                      <w:lang w:val="es-ES"/>
                    </w:rPr>
                    <w:t xml:space="preserve">Fase  III  </w:t>
                  </w:r>
                  <w:r>
                    <w:rPr>
                      <w:rFonts w:ascii="Wingdings" w:eastAsia="Wingdings" w:hAnsi="Wingdings" w:cs="Wingdings"/>
                      <w:b/>
                      <w:color w:val="FFFFFF" w:themeColor="background1"/>
                      <w:lang w:val="es-ES"/>
                    </w:rPr>
                    <w:t></w:t>
                  </w:r>
                  <w:r>
                    <w:rPr>
                      <w:b/>
                      <w:color w:val="FFFFFF" w:themeColor="background1"/>
                      <w:lang w:val="es-ES"/>
                    </w:rPr>
                    <w:t xml:space="preserve"> Despliegue</w:t>
                  </w:r>
                </w:p>
              </w:txbxContent>
            </v:textbox>
            <w10:wrap type="square"/>
          </v:shape>
        </w:pict>
      </w:r>
    </w:p>
    <w:p w:rsidR="00CC7EBE" w:rsidRDefault="00CC7EBE">
      <w:pPr>
        <w:spacing w:after="0"/>
        <w:jc w:val="both"/>
        <w:rPr>
          <w:rFonts w:ascii="Tahoma" w:hAnsi="Tahoma" w:cs="Tahoma"/>
        </w:rPr>
      </w:pPr>
    </w:p>
    <w:p w:rsidR="00CC7EBE" w:rsidRDefault="00CC7EBE">
      <w:pPr>
        <w:spacing w:after="0"/>
        <w:jc w:val="both"/>
        <w:rPr>
          <w:rFonts w:ascii="Tahoma" w:hAnsi="Tahoma" w:cs="Tahoma"/>
        </w:rPr>
      </w:pPr>
    </w:p>
    <w:p w:rsidR="00CC7EBE" w:rsidRDefault="00CC7EBE">
      <w:pPr>
        <w:spacing w:after="0"/>
        <w:jc w:val="both"/>
        <w:rPr>
          <w:rFonts w:ascii="Tahoma" w:hAnsi="Tahoma" w:cs="Tahoma"/>
        </w:rPr>
      </w:pPr>
    </w:p>
    <w:p w:rsidR="00CC7EBE" w:rsidRDefault="002D3AE4">
      <w:pPr>
        <w:pStyle w:val="ListParagraph"/>
        <w:numPr>
          <w:ilvl w:val="1"/>
          <w:numId w:val="6"/>
        </w:num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Puesta en ambiente de producción del sistema.</w:t>
      </w:r>
    </w:p>
    <w:p w:rsidR="00CC7EBE" w:rsidRDefault="002D3AE4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 de funcionalidad (producción).</w:t>
      </w:r>
    </w:p>
    <w:p w:rsidR="00CC7EBE" w:rsidRDefault="00CC7EBE">
      <w:pPr>
        <w:spacing w:after="0"/>
        <w:jc w:val="both"/>
        <w:rPr>
          <w:rFonts w:ascii="Tahoma" w:hAnsi="Tahoma" w:cs="Tahoma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2D3AE4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  <w:r>
        <w:rPr>
          <w:rFonts w:ascii="Tahoma" w:hAnsi="Tahoma" w:cs="Tahoma"/>
          <w:b/>
          <w:color w:val="365F91" w:themeColor="accent1" w:themeShade="BF"/>
        </w:rPr>
        <w:t>PRODUCTO FINAL (Entregables)</w:t>
      </w:r>
    </w:p>
    <w:p w:rsidR="00CC7EBE" w:rsidRDefault="002D3AE4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_____________________________________________________________</w:t>
      </w:r>
    </w:p>
    <w:p w:rsidR="00CC7EBE" w:rsidRDefault="00CC7EBE">
      <w:pPr>
        <w:spacing w:after="0"/>
        <w:jc w:val="both"/>
        <w:rPr>
          <w:rFonts w:ascii="Tahoma" w:hAnsi="Tahoma" w:cs="Tahoma"/>
        </w:rPr>
      </w:pPr>
    </w:p>
    <w:p w:rsidR="00CC7EBE" w:rsidRDefault="002D3AE4">
      <w:pPr>
        <w:pStyle w:val="Defaul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Los productos que recibirá BANDES, comprenderán los siguientes elementos: </w:t>
      </w:r>
    </w:p>
    <w:p w:rsidR="00CC7EBE" w:rsidRDefault="00CC7EBE">
      <w:pPr>
        <w:pStyle w:val="Default"/>
        <w:rPr>
          <w:rFonts w:ascii="Tahoma" w:hAnsi="Tahoma" w:cs="Tahoma"/>
          <w:sz w:val="22"/>
          <w:szCs w:val="22"/>
        </w:rPr>
      </w:pPr>
    </w:p>
    <w:p w:rsidR="00CC7EBE" w:rsidRDefault="002D3AE4">
      <w:pPr>
        <w:pStyle w:val="Default"/>
        <w:numPr>
          <w:ilvl w:val="0"/>
          <w:numId w:val="5"/>
        </w:numPr>
        <w:spacing w:after="62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Scripts de la estructura del la entidad relación.</w:t>
      </w:r>
    </w:p>
    <w:p w:rsidR="00CC7EBE" w:rsidRDefault="002D3AE4">
      <w:pPr>
        <w:pStyle w:val="Default"/>
        <w:numPr>
          <w:ilvl w:val="0"/>
          <w:numId w:val="5"/>
        </w:numPr>
        <w:spacing w:after="62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Fuentes que comprende el sistema desarrollado.</w:t>
      </w:r>
    </w:p>
    <w:p w:rsidR="00CC7EBE" w:rsidRDefault="002D3AE4">
      <w:pPr>
        <w:pStyle w:val="Default"/>
        <w:numPr>
          <w:ilvl w:val="0"/>
          <w:numId w:val="5"/>
        </w:numPr>
        <w:spacing w:after="62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Puesta en producción del sistema. </w:t>
      </w:r>
    </w:p>
    <w:p w:rsidR="00CC7EBE" w:rsidRDefault="002D3AE4">
      <w:pPr>
        <w:pStyle w:val="Default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Manual de usuario y funcionalidad.</w:t>
      </w:r>
    </w:p>
    <w:p w:rsidR="00CC7EBE" w:rsidRDefault="00CC7EBE">
      <w:pPr>
        <w:pStyle w:val="Default"/>
        <w:rPr>
          <w:rFonts w:ascii="Tahoma" w:hAnsi="Tahoma" w:cs="Tahoma"/>
          <w:sz w:val="22"/>
          <w:szCs w:val="22"/>
        </w:rPr>
      </w:pPr>
    </w:p>
    <w:p w:rsidR="00CC7EBE" w:rsidRDefault="002D3AE4">
      <w:pPr>
        <w:spacing w:after="0" w:line="240" w:lineRule="auto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</w:rPr>
        <w:t xml:space="preserve">Todos estos productos deberán ser aprobados por la persona responsable del proceso y por la persona con la jerarquía necesaria para realizar tal función. </w:t>
      </w: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2D3AE4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  <w:r>
        <w:rPr>
          <w:rFonts w:ascii="Tahoma" w:hAnsi="Tahoma" w:cs="Tahoma"/>
          <w:b/>
          <w:color w:val="365F91" w:themeColor="accent1" w:themeShade="BF"/>
        </w:rPr>
        <w:t>EQUIPO DE TRABAJO</w:t>
      </w:r>
    </w:p>
    <w:p w:rsidR="00CC7EBE" w:rsidRDefault="002D3AE4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_____________________________________________________________</w:t>
      </w:r>
    </w:p>
    <w:p w:rsidR="00CC7EBE" w:rsidRDefault="00CC7EBE">
      <w:pPr>
        <w:spacing w:after="0" w:line="240" w:lineRule="auto"/>
        <w:jc w:val="both"/>
        <w:rPr>
          <w:rFonts w:ascii="Tahoma" w:hAnsi="Tahoma" w:cs="Tahoma"/>
          <w:lang w:val="es-ES"/>
        </w:rPr>
      </w:pPr>
    </w:p>
    <w:p w:rsidR="00CC7EBE" w:rsidRDefault="002D3AE4">
      <w:pPr>
        <w:spacing w:after="0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Por parte de Eversys LATAM:</w:t>
      </w:r>
    </w:p>
    <w:p w:rsidR="00CC7EBE" w:rsidRDefault="00CC7EBE">
      <w:pPr>
        <w:spacing w:after="0"/>
        <w:jc w:val="both"/>
        <w:rPr>
          <w:rFonts w:ascii="Tahoma" w:hAnsi="Tahoma" w:cs="Tahoma"/>
        </w:rPr>
      </w:pPr>
    </w:p>
    <w:p w:rsidR="00CC7EBE" w:rsidRDefault="002D3AE4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Un </w:t>
      </w:r>
      <w:r>
        <w:rPr>
          <w:rFonts w:ascii="Tahoma" w:hAnsi="Tahoma" w:cs="Tahoma"/>
          <w:b/>
          <w:i/>
        </w:rPr>
        <w:t>Líder de Proyecto y Sponsor</w:t>
      </w:r>
      <w:r>
        <w:rPr>
          <w:rFonts w:ascii="Tahoma" w:hAnsi="Tahoma" w:cs="Tahoma"/>
        </w:rPr>
        <w:t xml:space="preserve">, sugerido: </w:t>
      </w:r>
      <w:commentRangeStart w:id="45"/>
      <w:r>
        <w:rPr>
          <w:rFonts w:ascii="Tahoma" w:hAnsi="Tahoma" w:cs="Tahoma"/>
        </w:rPr>
        <w:t>xxxxxx</w:t>
      </w:r>
      <w:commentRangeEnd w:id="45"/>
      <w:r>
        <w:commentReference w:id="45"/>
      </w:r>
    </w:p>
    <w:p w:rsidR="00CC7EBE" w:rsidRDefault="002D3AE4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Un </w:t>
      </w:r>
      <w:r>
        <w:rPr>
          <w:rFonts w:ascii="Tahoma" w:hAnsi="Tahoma" w:cs="Tahoma"/>
          <w:b/>
          <w:i/>
        </w:rPr>
        <w:t>Facilitador del Proyecto</w:t>
      </w:r>
      <w:r>
        <w:rPr>
          <w:rFonts w:ascii="Tahoma" w:hAnsi="Tahoma" w:cs="Tahoma"/>
        </w:rPr>
        <w:t>, para la ayuda en la coordinación de las diferentes reuniones y solicitudes del equipo de trabajo, sugerido: Adrián Polanco.</w:t>
      </w:r>
    </w:p>
    <w:p w:rsidR="00CC7EBE" w:rsidRDefault="00CC7EBE">
      <w:pPr>
        <w:spacing w:after="0"/>
        <w:jc w:val="both"/>
        <w:rPr>
          <w:rFonts w:ascii="Tahoma" w:hAnsi="Tahoma" w:cs="Tahoma"/>
        </w:rPr>
      </w:pPr>
    </w:p>
    <w:p w:rsidR="00CC7EBE" w:rsidRDefault="002D3AE4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participación y colaboración de todo el personal de la organización en el desarrollo de las diferentes actividades asignaciones y solicitudes de información, es indispensable.</w:t>
      </w:r>
    </w:p>
    <w:p w:rsidR="00CC7EBE" w:rsidRDefault="00CC7EBE">
      <w:pPr>
        <w:spacing w:after="0"/>
        <w:jc w:val="both"/>
        <w:rPr>
          <w:rFonts w:ascii="Tahoma" w:hAnsi="Tahoma" w:cs="Tahoma"/>
        </w:rPr>
      </w:pPr>
    </w:p>
    <w:p w:rsidR="00CC7EBE" w:rsidRDefault="002D3AE4">
      <w:pPr>
        <w:spacing w:after="0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Por parte del Proveedor</w:t>
      </w:r>
    </w:p>
    <w:p w:rsidR="00CC7EBE" w:rsidRDefault="00CC7EBE">
      <w:pPr>
        <w:spacing w:after="0"/>
        <w:jc w:val="both"/>
        <w:rPr>
          <w:rFonts w:ascii="Tahoma" w:hAnsi="Tahoma" w:cs="Tahoma"/>
        </w:rPr>
      </w:pPr>
    </w:p>
    <w:tbl>
      <w:tblPr>
        <w:tblStyle w:val="TableGrid"/>
        <w:tblW w:w="9545" w:type="dxa"/>
        <w:tblInd w:w="-108" w:type="dxa"/>
        <w:tblLook w:val="04A0"/>
      </w:tblPr>
      <w:tblGrid>
        <w:gridCol w:w="4927"/>
        <w:gridCol w:w="296"/>
        <w:gridCol w:w="4322"/>
      </w:tblGrid>
      <w:tr w:rsidR="00CC7EB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7EBE" w:rsidRDefault="002D3AE4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Consultor Sénior de desarrollo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7EBE" w:rsidRDefault="002D3AE4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7EBE" w:rsidRDefault="002D3AE4">
            <w:pPr>
              <w:spacing w:after="0" w:line="240" w:lineRule="auto"/>
              <w:rPr>
                <w:rFonts w:ascii="Tahoma" w:hAnsi="Tahoma" w:cs="Tahoma"/>
              </w:rPr>
            </w:pPr>
            <w:commentRangeStart w:id="46"/>
            <w:r>
              <w:rPr>
                <w:rFonts w:ascii="Tahoma" w:hAnsi="Tahoma" w:cs="Tahoma"/>
                <w:b/>
                <w:i/>
              </w:rPr>
              <w:t>XXXXXX</w:t>
            </w:r>
            <w:commentRangeEnd w:id="46"/>
            <w:r>
              <w:commentReference w:id="46"/>
            </w:r>
          </w:p>
        </w:tc>
      </w:tr>
      <w:tr w:rsidR="00CC7EB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7EBE" w:rsidRDefault="00CC7EBE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7EBE" w:rsidRDefault="00CC7EBE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7EBE" w:rsidRDefault="00CC7EBE">
            <w:pPr>
              <w:spacing w:after="0" w:line="240" w:lineRule="auto"/>
              <w:rPr>
                <w:rFonts w:ascii="Tahoma" w:hAnsi="Tahoma" w:cs="Tahoma"/>
                <w:b/>
                <w:i/>
              </w:rPr>
            </w:pPr>
          </w:p>
        </w:tc>
      </w:tr>
    </w:tbl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2D3AE4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  <w:r>
        <w:rPr>
          <w:rFonts w:ascii="Tahoma" w:hAnsi="Tahoma" w:cs="Tahoma"/>
          <w:b/>
          <w:color w:val="365F91" w:themeColor="accent1" w:themeShade="BF"/>
        </w:rPr>
        <w:t>REQUERIMIENTOS GENERALES</w:t>
      </w:r>
    </w:p>
    <w:p w:rsidR="00CC7EBE" w:rsidRDefault="002D3AE4">
      <w:pPr>
        <w:spacing w:after="0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</w:rPr>
        <w:t>_____________________________________________________________</w:t>
      </w:r>
    </w:p>
    <w:p w:rsidR="00CC7EBE" w:rsidRDefault="00CC7EBE">
      <w:pPr>
        <w:spacing w:after="0"/>
        <w:jc w:val="both"/>
        <w:rPr>
          <w:rFonts w:ascii="Tahoma" w:hAnsi="Tahoma" w:cs="Tahoma"/>
        </w:rPr>
      </w:pPr>
    </w:p>
    <w:p w:rsidR="00CC7EBE" w:rsidRDefault="002D3AE4">
      <w:pPr>
        <w:numPr>
          <w:ilvl w:val="0"/>
          <w:numId w:val="1"/>
        </w:numPr>
        <w:spacing w:after="0"/>
        <w:jc w:val="both"/>
        <w:rPr>
          <w:rFonts w:ascii="Tahoma" w:hAnsi="Tahoma" w:cs="Tahoma"/>
          <w:lang w:val="es-ES_tradnl"/>
        </w:rPr>
      </w:pPr>
      <w:r>
        <w:rPr>
          <w:rFonts w:ascii="Tahoma" w:hAnsi="Tahoma" w:cs="Tahoma"/>
          <w:lang w:val="es-ES_tradnl"/>
        </w:rPr>
        <w:t>La naturaleza del trabajo, hace necesaria la participación del personal de la organización, la entrega de la información solicitada y la realización oportuna de las tareas asignadas será crucial para el cumplimiento del cronograma estimado.</w:t>
      </w:r>
    </w:p>
    <w:p w:rsidR="00CC7EBE" w:rsidRDefault="002D3AE4">
      <w:pPr>
        <w:numPr>
          <w:ilvl w:val="0"/>
          <w:numId w:val="1"/>
        </w:numPr>
        <w:spacing w:after="0"/>
        <w:jc w:val="both"/>
        <w:rPr>
          <w:rFonts w:ascii="Tahoma" w:hAnsi="Tahoma" w:cs="Tahoma"/>
          <w:lang w:val="es-ES_tradnl"/>
        </w:rPr>
      </w:pPr>
      <w:r>
        <w:rPr>
          <w:rFonts w:ascii="Tahoma" w:hAnsi="Tahoma" w:cs="Tahoma"/>
          <w:lang w:val="es-ES_tradnl"/>
        </w:rPr>
        <w:t>Instalación y configuración de un servidor de desarrollo para realizar ajustes solicitados.</w:t>
      </w:r>
    </w:p>
    <w:p w:rsidR="00CC7EBE" w:rsidRDefault="002D3AE4">
      <w:pPr>
        <w:numPr>
          <w:ilvl w:val="0"/>
          <w:numId w:val="1"/>
        </w:numPr>
        <w:spacing w:after="0"/>
        <w:jc w:val="both"/>
        <w:rPr>
          <w:rFonts w:ascii="Tahoma" w:hAnsi="Tahoma" w:cs="Tahoma"/>
          <w:lang w:val="es-ES_tradnl"/>
        </w:rPr>
      </w:pPr>
      <w:r>
        <w:rPr>
          <w:rFonts w:ascii="Tahoma" w:hAnsi="Tahoma" w:cs="Tahoma"/>
          <w:lang w:val="es-ES_tradnl"/>
        </w:rPr>
        <w:t>Acceso al servidor de desarrollo para el manejo de archivos fuentes.</w:t>
      </w:r>
    </w:p>
    <w:p w:rsidR="00CC7EBE" w:rsidRDefault="002D3AE4">
      <w:pPr>
        <w:numPr>
          <w:ilvl w:val="0"/>
          <w:numId w:val="1"/>
        </w:numPr>
        <w:spacing w:after="0"/>
        <w:jc w:val="both"/>
        <w:rPr>
          <w:rFonts w:ascii="Tahoma" w:hAnsi="Tahoma" w:cs="Tahoma"/>
          <w:lang w:val="es-ES_tradnl"/>
        </w:rPr>
      </w:pPr>
      <w:commentRangeStart w:id="47"/>
      <w:r>
        <w:rPr>
          <w:rFonts w:ascii="Tahoma" w:hAnsi="Tahoma" w:cs="Tahoma"/>
          <w:lang w:val="es-ES_tradnl"/>
        </w:rPr>
        <w:t>Base de Datos Postgress.</w:t>
      </w:r>
    </w:p>
    <w:p w:rsidR="00CC7EBE" w:rsidRDefault="002D3AE4">
      <w:pPr>
        <w:numPr>
          <w:ilvl w:val="0"/>
          <w:numId w:val="1"/>
        </w:numPr>
        <w:spacing w:after="0"/>
        <w:jc w:val="both"/>
        <w:rPr>
          <w:rFonts w:ascii="Tahoma" w:hAnsi="Tahoma" w:cs="Tahoma"/>
          <w:lang w:val="es-ES_tradnl"/>
        </w:rPr>
      </w:pPr>
      <w:r>
        <w:rPr>
          <w:rFonts w:ascii="Tahoma" w:hAnsi="Tahoma" w:cs="Tahoma"/>
          <w:lang w:val="es-ES_tradnl"/>
        </w:rPr>
        <w:t xml:space="preserve">Servidor con apache V.xx, php7, </w:t>
      </w:r>
      <w:commentRangeEnd w:id="47"/>
      <w:r>
        <w:commentReference w:id="47"/>
      </w: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  <w:sectPr w:rsidR="00CC7EBE">
          <w:headerReference w:type="default" r:id="rId10"/>
          <w:footerReference w:type="default" r:id="rId11"/>
          <w:pgSz w:w="12240" w:h="15840"/>
          <w:pgMar w:top="1985" w:right="1134" w:bottom="1985" w:left="1701" w:header="454" w:footer="784" w:gutter="0"/>
          <w:cols w:space="720"/>
          <w:formProt w:val="0"/>
          <w:docGrid w:linePitch="360" w:charSpace="4096"/>
        </w:sect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2D3AE4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  <w:r>
        <w:rPr>
          <w:rFonts w:ascii="Tahoma" w:hAnsi="Tahoma" w:cs="Tahoma"/>
          <w:b/>
          <w:color w:val="365F91" w:themeColor="accent1" w:themeShade="BF"/>
        </w:rPr>
        <w:t>PLANIFICACION</w:t>
      </w:r>
    </w:p>
    <w:p w:rsidR="00CC7EBE" w:rsidRDefault="002D3AE4">
      <w:pPr>
        <w:spacing w:after="0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</w:rPr>
        <w:t>_____________________________________________________________</w:t>
      </w: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2D3AE4">
      <w:pPr>
        <w:spacing w:after="0"/>
        <w:rPr>
          <w:rFonts w:ascii="Tahoma" w:hAnsi="Tahoma" w:cs="Tahoma"/>
          <w:b/>
          <w:color w:val="365F91" w:themeColor="accent1" w:themeShade="BF"/>
          <w:lang w:eastAsia="es-VE"/>
        </w:rPr>
      </w:pPr>
      <w:r>
        <w:rPr>
          <w:rFonts w:ascii="Tahoma" w:hAnsi="Tahoma" w:cs="Tahoma"/>
          <w:b/>
          <w:color w:val="365F91" w:themeColor="accent1" w:themeShade="BF"/>
          <w:lang w:eastAsia="es-VE"/>
        </w:rPr>
        <w:t xml:space="preserve">Aquí iria un Diagrama de Gantt </w:t>
      </w: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  <w:lang w:eastAsia="es-VE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  <w:lang w:eastAsia="es-VE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C7EBE" w:rsidRDefault="00CC7EBE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  <w:sectPr w:rsidR="00CC7EBE">
          <w:headerReference w:type="default" r:id="rId12"/>
          <w:footerReference w:type="default" r:id="rId13"/>
          <w:pgSz w:w="15840" w:h="12240" w:orient="landscape"/>
          <w:pgMar w:top="1699" w:right="1987" w:bottom="1138" w:left="1987" w:header="461" w:footer="778" w:gutter="0"/>
          <w:cols w:space="720"/>
          <w:formProt w:val="0"/>
          <w:docGrid w:linePitch="360" w:charSpace="4096"/>
        </w:sectPr>
      </w:pPr>
    </w:p>
    <w:p w:rsidR="00CC7EBE" w:rsidRDefault="002D3AE4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  <w:r>
        <w:rPr>
          <w:rFonts w:ascii="Tahoma" w:hAnsi="Tahoma" w:cs="Tahoma"/>
          <w:b/>
          <w:color w:val="365F91" w:themeColor="accent1" w:themeShade="BF"/>
        </w:rPr>
        <w:lastRenderedPageBreak/>
        <w:t>PROPUESTA ECONOMICA</w:t>
      </w:r>
    </w:p>
    <w:p w:rsidR="00CC7EBE" w:rsidRDefault="002D3AE4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color w:val="365F91" w:themeColor="accent1" w:themeShade="BF"/>
        </w:rPr>
        <w:t>______________________________________________________________</w:t>
      </w:r>
    </w:p>
    <w:p w:rsidR="00CC7EBE" w:rsidRDefault="00CC7EBE">
      <w:pPr>
        <w:spacing w:after="0"/>
        <w:jc w:val="both"/>
      </w:pPr>
      <w:commentRangeStart w:id="48"/>
    </w:p>
    <w:p w:rsidR="00CC7EBE" w:rsidRDefault="002D3AE4">
      <w:pPr>
        <w:spacing w:after="0"/>
        <w:jc w:val="both"/>
        <w:rPr>
          <w:rFonts w:ascii="Tahoma" w:hAnsi="Tahoma" w:cs="Tahoma"/>
          <w:b/>
          <w:lang w:val="es-ES_tradnl"/>
        </w:rPr>
      </w:pPr>
      <w:r>
        <w:rPr>
          <w:rFonts w:ascii="Tahoma" w:hAnsi="Tahoma" w:cs="Tahoma"/>
          <w:b/>
          <w:lang w:val="es-ES_tradnl"/>
        </w:rPr>
        <w:t>Honorarios Profesionales:</w:t>
      </w:r>
      <w:commentRangeEnd w:id="48"/>
      <w:r>
        <w:commentReference w:id="48"/>
      </w:r>
    </w:p>
    <w:p w:rsidR="00CC7EBE" w:rsidRDefault="00CC7EBE">
      <w:pPr>
        <w:spacing w:after="0"/>
        <w:jc w:val="both"/>
        <w:rPr>
          <w:rFonts w:ascii="Tahoma" w:hAnsi="Tahoma" w:cs="Tahoma"/>
          <w:b/>
          <w:lang w:val="es-ES_tradnl"/>
        </w:rPr>
      </w:pPr>
    </w:p>
    <w:p w:rsidR="00CC7EBE" w:rsidRDefault="002D3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inversión presupuestada en honorarios profesionales de Consultoría, por un periodo de un mes y tres días, para la ejecución</w:t>
      </w:r>
      <w:r>
        <w:rPr>
          <w:rFonts w:ascii="Arial" w:hAnsi="Arial" w:cs="Arial"/>
          <w:i/>
          <w:sz w:val="24"/>
          <w:szCs w:val="24"/>
          <w:lang w:val="es-ES"/>
        </w:rPr>
        <w:t xml:space="preserve"> del sistema para el control y seguimiento de los pagos estratégicos ordenados por el Ejecutivo Nacional el cual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i/>
          <w:sz w:val="24"/>
          <w:szCs w:val="24"/>
        </w:rPr>
        <w:t>se presenta a continuación:</w:t>
      </w:r>
    </w:p>
    <w:tbl>
      <w:tblPr>
        <w:tblStyle w:val="TableGrid"/>
        <w:tblW w:w="9545" w:type="dxa"/>
        <w:tblInd w:w="-113" w:type="dxa"/>
        <w:tblLook w:val="04A0"/>
      </w:tblPr>
      <w:tblGrid>
        <w:gridCol w:w="3370"/>
        <w:gridCol w:w="2126"/>
        <w:gridCol w:w="2267"/>
        <w:gridCol w:w="1782"/>
      </w:tblGrid>
      <w:tr w:rsidR="00CC7EBE">
        <w:tc>
          <w:tcPr>
            <w:tcW w:w="3369" w:type="dxa"/>
            <w:shd w:val="clear" w:color="auto" w:fill="95B3D7" w:themeFill="accent1" w:themeFillTint="99"/>
          </w:tcPr>
          <w:p w:rsidR="00CC7EBE" w:rsidRDefault="002D3AE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2126" w:type="dxa"/>
            <w:shd w:val="clear" w:color="auto" w:fill="95B3D7" w:themeFill="accent1" w:themeFillTint="99"/>
          </w:tcPr>
          <w:p w:rsidR="00CC7EBE" w:rsidRDefault="002D3AE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Horas trabajadas</w:t>
            </w:r>
          </w:p>
        </w:tc>
        <w:tc>
          <w:tcPr>
            <w:tcW w:w="2267" w:type="dxa"/>
            <w:shd w:val="clear" w:color="auto" w:fill="95B3D7" w:themeFill="accent1" w:themeFillTint="99"/>
          </w:tcPr>
          <w:p w:rsidR="00CC7EBE" w:rsidRDefault="002D3AE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Costo por Hora</w:t>
            </w:r>
          </w:p>
        </w:tc>
        <w:tc>
          <w:tcPr>
            <w:tcW w:w="1782" w:type="dxa"/>
            <w:shd w:val="clear" w:color="auto" w:fill="95B3D7" w:themeFill="accent1" w:themeFillTint="99"/>
          </w:tcPr>
          <w:p w:rsidR="00CC7EBE" w:rsidRDefault="002D3AE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Monto Total</w:t>
            </w:r>
          </w:p>
        </w:tc>
      </w:tr>
      <w:tr w:rsidR="00CC7EBE">
        <w:tc>
          <w:tcPr>
            <w:tcW w:w="3369" w:type="dxa"/>
            <w:shd w:val="clear" w:color="auto" w:fill="auto"/>
          </w:tcPr>
          <w:p w:rsidR="00CC7EBE" w:rsidRDefault="002D3AE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Sistema (NOMBRE DEL SISTEMA)</w:t>
            </w:r>
          </w:p>
        </w:tc>
        <w:tc>
          <w:tcPr>
            <w:tcW w:w="2126" w:type="dxa"/>
            <w:shd w:val="clear" w:color="auto" w:fill="auto"/>
          </w:tcPr>
          <w:p w:rsidR="00CC7EBE" w:rsidRDefault="00CC7EBE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2267" w:type="dxa"/>
            <w:shd w:val="clear" w:color="auto" w:fill="auto"/>
          </w:tcPr>
          <w:p w:rsidR="00CC7EBE" w:rsidRDefault="00CC7EBE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782" w:type="dxa"/>
            <w:shd w:val="clear" w:color="auto" w:fill="auto"/>
          </w:tcPr>
          <w:p w:rsidR="00CC7EBE" w:rsidRDefault="00CC7EBE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CC7EBE" w:rsidRDefault="00CC7EBE">
      <w:pPr>
        <w:jc w:val="both"/>
        <w:rPr>
          <w:rFonts w:ascii="Arial" w:hAnsi="Arial" w:cs="Arial"/>
          <w:sz w:val="24"/>
          <w:szCs w:val="24"/>
        </w:rPr>
      </w:pPr>
    </w:p>
    <w:p w:rsidR="00CC7EBE" w:rsidRDefault="00CC7EBE">
      <w:pPr>
        <w:jc w:val="both"/>
        <w:rPr>
          <w:rFonts w:ascii="Arial" w:hAnsi="Arial" w:cs="Arial"/>
          <w:sz w:val="24"/>
          <w:szCs w:val="24"/>
        </w:rPr>
      </w:pPr>
      <w:bookmarkStart w:id="49" w:name="_GoBack"/>
      <w:bookmarkEnd w:id="49"/>
    </w:p>
    <w:p w:rsidR="00CC7EBE" w:rsidRDefault="00CC7EBE">
      <w:pPr>
        <w:jc w:val="both"/>
        <w:rPr>
          <w:rFonts w:ascii="Arial" w:hAnsi="Arial" w:cs="Arial"/>
          <w:sz w:val="24"/>
          <w:szCs w:val="24"/>
        </w:rPr>
      </w:pPr>
    </w:p>
    <w:p w:rsidR="00CC7EBE" w:rsidRDefault="002D3AE4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  <w:r>
        <w:rPr>
          <w:rFonts w:ascii="Tahoma" w:hAnsi="Tahoma" w:cs="Tahoma"/>
          <w:b/>
          <w:color w:val="365F91" w:themeColor="accent1" w:themeShade="BF"/>
        </w:rPr>
        <w:t>CONDICIONES DE PAGO</w:t>
      </w:r>
    </w:p>
    <w:p w:rsidR="00CC7EBE" w:rsidRDefault="002D3AE4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color w:val="365F91" w:themeColor="accent1" w:themeShade="BF"/>
        </w:rPr>
        <w:t>______________________________________________________________</w:t>
      </w:r>
    </w:p>
    <w:p w:rsidR="00CC7EBE" w:rsidRDefault="002D3AE4">
      <w:pPr>
        <w:pStyle w:val="Default"/>
        <w:numPr>
          <w:ilvl w:val="0"/>
          <w:numId w:val="4"/>
        </w:numPr>
        <w:spacing w:after="70"/>
        <w:rPr>
          <w:rFonts w:ascii="Arial" w:hAnsi="Arial" w:cs="Arial"/>
          <w:color w:val="auto"/>
          <w:lang w:val="es-VE"/>
        </w:rPr>
      </w:pPr>
      <w:commentRangeStart w:id="50"/>
      <w:r>
        <w:rPr>
          <w:rFonts w:ascii="Arial" w:hAnsi="Arial" w:cs="Arial"/>
          <w:color w:val="auto"/>
          <w:lang w:val="es-VE"/>
        </w:rPr>
        <w:t xml:space="preserve">La propuesta será por un periodo de 15 días continuos. </w:t>
      </w:r>
    </w:p>
    <w:p w:rsidR="00CC7EBE" w:rsidRDefault="002D3AE4">
      <w:pPr>
        <w:pStyle w:val="Default"/>
        <w:numPr>
          <w:ilvl w:val="0"/>
          <w:numId w:val="4"/>
        </w:numPr>
        <w:spacing w:after="70"/>
        <w:jc w:val="both"/>
      </w:pPr>
      <w:r>
        <w:rPr>
          <w:rFonts w:ascii="Arial" w:hAnsi="Arial" w:cs="Arial"/>
          <w:color w:val="auto"/>
          <w:lang w:val="es-VE"/>
        </w:rPr>
        <w:t>Forma de Pago: Pago único al entregar el producto final.</w:t>
      </w:r>
      <w:commentRangeEnd w:id="50"/>
      <w:r>
        <w:commentReference w:id="50"/>
      </w:r>
    </w:p>
    <w:sectPr w:rsidR="00CC7EBE" w:rsidSect="00CC7EBE">
      <w:headerReference w:type="default" r:id="rId14"/>
      <w:footerReference w:type="default" r:id="rId15"/>
      <w:pgSz w:w="12240" w:h="15840"/>
      <w:pgMar w:top="1987" w:right="1138" w:bottom="1987" w:left="1699" w:header="461" w:footer="778" w:gutter="0"/>
      <w:cols w:space="720"/>
      <w:formProt w:val="0"/>
      <w:docGrid w:linePitch="360" w:charSpace="409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rian Polanco" w:date="2018-06-10T22:08:00Z" w:initials="AP">
    <w:p w:rsidR="00CC7EBE" w:rsidRDefault="002D3AE4">
      <w:r>
        <w:rPr>
          <w:rFonts w:ascii="Times New Roman" w:eastAsia="Segoe UI" w:hAnsi="Times New Roman" w:cs="Tahoma"/>
          <w:sz w:val="24"/>
          <w:szCs w:val="24"/>
          <w:lang w:val="en-US" w:bidi="en-US"/>
        </w:rPr>
        <w:t>ADECUAR</w:t>
      </w:r>
    </w:p>
    <w:p w:rsidR="00CC7EBE" w:rsidRDefault="00CC7EBE"/>
  </w:comment>
  <w:comment w:id="43" w:author="Adrian Polanco" w:date="2018-06-10T20:44:00Z" w:initials="AP">
    <w:p w:rsidR="00CC7EBE" w:rsidRDefault="002D3AE4">
      <w:r>
        <w:rPr>
          <w:rFonts w:ascii="Times New Roman" w:eastAsia="Segoe UI" w:hAnsi="Times New Roman" w:cs="Tahoma"/>
          <w:sz w:val="24"/>
          <w:szCs w:val="24"/>
          <w:lang w:val="en-US" w:bidi="en-US"/>
        </w:rPr>
        <w:t>Quien solicita</w:t>
      </w:r>
    </w:p>
    <w:p w:rsidR="00CC7EBE" w:rsidRDefault="00CC7EBE"/>
  </w:comment>
  <w:comment w:id="44" w:author="Adrian Polanco" w:date="2018-06-10T21:56:00Z" w:initials="AP">
    <w:p w:rsidR="00CC7EBE" w:rsidRDefault="002D3AE4">
      <w:r>
        <w:rPr>
          <w:rFonts w:ascii="Times New Roman" w:eastAsia="Segoe UI" w:hAnsi="Times New Roman" w:cs="Tahoma"/>
          <w:sz w:val="24"/>
          <w:szCs w:val="24"/>
          <w:lang w:val="en-US" w:bidi="en-US"/>
        </w:rPr>
        <w:t>EVALUAR TODO LO RELACIONADO CON DIAGRAMA DE SECUENCIAS ETC.. ETC..</w:t>
      </w:r>
    </w:p>
    <w:p w:rsidR="00CC7EBE" w:rsidRDefault="00CC7EBE"/>
  </w:comment>
  <w:comment w:id="45" w:author="Adrian Polanco" w:date="2018-06-10T21:57:00Z" w:initials="AP">
    <w:p w:rsidR="00CC7EBE" w:rsidRDefault="002D3AE4">
      <w:r>
        <w:rPr>
          <w:rFonts w:ascii="Times New Roman" w:eastAsia="Segoe UI" w:hAnsi="Times New Roman" w:cs="Tahoma"/>
          <w:sz w:val="24"/>
          <w:szCs w:val="24"/>
          <w:lang w:val="en-US" w:bidi="en-US"/>
        </w:rPr>
        <w:t>Nombre del responsable</w:t>
      </w:r>
    </w:p>
    <w:p w:rsidR="00CC7EBE" w:rsidRDefault="00CC7EBE"/>
  </w:comment>
  <w:comment w:id="46" w:author="Adrian Polanco" w:date="2018-06-10T21:58:00Z" w:initials="AP">
    <w:p w:rsidR="00CC7EBE" w:rsidRDefault="002D3AE4">
      <w:r>
        <w:rPr>
          <w:rFonts w:ascii="Times New Roman" w:eastAsia="Segoe UI" w:hAnsi="Times New Roman" w:cs="Tahoma"/>
          <w:sz w:val="24"/>
          <w:szCs w:val="24"/>
          <w:lang w:val="en-US" w:bidi="en-US"/>
        </w:rPr>
        <w:t>Nombres del equipo de trabajo por parte del proveedor.</w:t>
      </w:r>
    </w:p>
    <w:p w:rsidR="00CC7EBE" w:rsidRDefault="00CC7EBE"/>
  </w:comment>
  <w:comment w:id="47" w:author="Adrian Polanco" w:date="2018-06-10T22:02:00Z" w:initials="AP">
    <w:p w:rsidR="00CC7EBE" w:rsidRDefault="002D3AE4">
      <w:r>
        <w:rPr>
          <w:rFonts w:ascii="Times New Roman" w:eastAsia="Segoe UI" w:hAnsi="Times New Roman" w:cs="Tahoma"/>
          <w:sz w:val="24"/>
          <w:szCs w:val="24"/>
          <w:lang w:val="en-US" w:bidi="en-US"/>
        </w:rPr>
        <w:t>ESPECIFICAR QUE MAS ES NECESARIO.</w:t>
      </w:r>
    </w:p>
    <w:p w:rsidR="00CC7EBE" w:rsidRDefault="00CC7EBE"/>
  </w:comment>
  <w:comment w:id="48" w:author="Adrian Polanco" w:date="2018-06-10T22:08:00Z" w:initials="AP">
    <w:p w:rsidR="00CC7EBE" w:rsidRDefault="002D3AE4">
      <w:r>
        <w:rPr>
          <w:rFonts w:ascii="Times New Roman" w:eastAsia="Segoe UI" w:hAnsi="Times New Roman" w:cs="Tahoma"/>
          <w:sz w:val="24"/>
          <w:szCs w:val="24"/>
          <w:lang w:val="en-US" w:bidi="en-US"/>
        </w:rPr>
        <w:t>SE ADECÚA</w:t>
      </w:r>
    </w:p>
    <w:p w:rsidR="00CC7EBE" w:rsidRDefault="00CC7EBE"/>
  </w:comment>
  <w:comment w:id="50" w:author="Adrian Polanco" w:date="2018-06-10T22:08:00Z" w:initials="AP">
    <w:p w:rsidR="00CC7EBE" w:rsidRDefault="002D3AE4">
      <w:r>
        <w:rPr>
          <w:rFonts w:ascii="Times New Roman" w:eastAsia="Segoe UI" w:hAnsi="Times New Roman" w:cs="Tahoma"/>
          <w:sz w:val="24"/>
          <w:szCs w:val="24"/>
          <w:lang w:val="en-US" w:bidi="en-US"/>
        </w:rPr>
        <w:t>PARA CAMBIAR SEGÚN LO ACORDADO.</w:t>
      </w:r>
    </w:p>
    <w:p w:rsidR="00CC7EBE" w:rsidRDefault="00CC7EBE"/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AE9" w:rsidRDefault="00260AE9" w:rsidP="00CC7EBE">
      <w:pPr>
        <w:spacing w:after="0" w:line="240" w:lineRule="auto"/>
      </w:pPr>
      <w:r>
        <w:separator/>
      </w:r>
    </w:p>
  </w:endnote>
  <w:endnote w:type="continuationSeparator" w:id="0">
    <w:p w:rsidR="00260AE9" w:rsidRDefault="00260AE9" w:rsidP="00CC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178" w:type="dxa"/>
      <w:tblInd w:w="-86" w:type="dxa"/>
      <w:tblLook w:val="04A0"/>
    </w:tblPr>
    <w:tblGrid>
      <w:gridCol w:w="5954"/>
      <w:gridCol w:w="3224"/>
    </w:tblGrid>
    <w:tr w:rsidR="00CC7EBE">
      <w:trPr>
        <w:trHeight w:val="268"/>
      </w:trPr>
      <w:tc>
        <w:tcPr>
          <w:tcW w:w="5953" w:type="dxa"/>
          <w:tcBorders>
            <w:top w:val="single" w:sz="24" w:space="0" w:color="548DD4"/>
            <w:left w:val="nil"/>
            <w:bottom w:val="nil"/>
            <w:right w:val="nil"/>
          </w:tcBorders>
          <w:shd w:val="clear" w:color="auto" w:fill="auto"/>
          <w:vAlign w:val="center"/>
        </w:tcPr>
        <w:p w:rsidR="00CC7EBE" w:rsidRDefault="00CC7EBE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3224" w:type="dxa"/>
          <w:tcBorders>
            <w:top w:val="single" w:sz="24" w:space="0" w:color="548DD4"/>
            <w:left w:val="nil"/>
            <w:bottom w:val="nil"/>
            <w:right w:val="nil"/>
          </w:tcBorders>
          <w:shd w:val="clear" w:color="auto" w:fill="auto"/>
          <w:vAlign w:val="center"/>
        </w:tcPr>
        <w:p w:rsidR="00CC7EBE" w:rsidRDefault="002D3AE4">
          <w:pPr>
            <w:pStyle w:val="Footer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Página </w:t>
          </w:r>
          <w:r w:rsidR="009F470D"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PAGE</w:instrText>
          </w:r>
          <w:r w:rsidR="009F470D">
            <w:rPr>
              <w:rFonts w:cs="Arial"/>
              <w:b/>
              <w:sz w:val="18"/>
              <w:szCs w:val="18"/>
            </w:rPr>
            <w:fldChar w:fldCharType="separate"/>
          </w:r>
          <w:r w:rsidR="002F433D">
            <w:rPr>
              <w:rFonts w:cs="Arial"/>
              <w:b/>
              <w:noProof/>
              <w:sz w:val="18"/>
              <w:szCs w:val="18"/>
            </w:rPr>
            <w:t>6</w:t>
          </w:r>
          <w:r w:rsidR="009F470D"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sz w:val="18"/>
              <w:szCs w:val="18"/>
            </w:rPr>
            <w:t xml:space="preserve"> de </w:t>
          </w:r>
          <w:r w:rsidR="009F470D"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NUMPAGES</w:instrText>
          </w:r>
          <w:r w:rsidR="009F470D">
            <w:rPr>
              <w:rFonts w:cs="Arial"/>
              <w:b/>
              <w:sz w:val="18"/>
              <w:szCs w:val="18"/>
            </w:rPr>
            <w:fldChar w:fldCharType="separate"/>
          </w:r>
          <w:r w:rsidR="002F433D">
            <w:rPr>
              <w:rFonts w:cs="Arial"/>
              <w:b/>
              <w:noProof/>
              <w:sz w:val="18"/>
              <w:szCs w:val="18"/>
            </w:rPr>
            <w:t>10</w:t>
          </w:r>
          <w:r w:rsidR="009F470D">
            <w:rPr>
              <w:rFonts w:cs="Arial"/>
              <w:b/>
              <w:sz w:val="18"/>
              <w:szCs w:val="18"/>
            </w:rPr>
            <w:fldChar w:fldCharType="end"/>
          </w:r>
        </w:p>
      </w:tc>
    </w:tr>
    <w:tr w:rsidR="00CC7EBE">
      <w:trPr>
        <w:trHeight w:val="270"/>
      </w:trPr>
      <w:tc>
        <w:tcPr>
          <w:tcW w:w="59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CC7EBE" w:rsidRDefault="002D3AE4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Propuesta de Servicio</w:t>
          </w:r>
        </w:p>
      </w:tc>
      <w:tc>
        <w:tcPr>
          <w:tcW w:w="32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CC7EBE" w:rsidRDefault="002D3AE4">
          <w:pPr>
            <w:spacing w:before="60" w:after="0" w:line="240" w:lineRule="aut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Privado y Confidencial</w:t>
          </w:r>
        </w:p>
      </w:tc>
    </w:tr>
  </w:tbl>
  <w:p w:rsidR="00CC7EBE" w:rsidRDefault="00CC7E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EBE" w:rsidRDefault="00CC7E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EBE" w:rsidRDefault="00CC7E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AE9" w:rsidRDefault="00260AE9" w:rsidP="00CC7EBE">
      <w:pPr>
        <w:spacing w:after="0" w:line="240" w:lineRule="auto"/>
      </w:pPr>
      <w:r>
        <w:separator/>
      </w:r>
    </w:p>
  </w:footnote>
  <w:footnote w:type="continuationSeparator" w:id="0">
    <w:p w:rsidR="00260AE9" w:rsidRDefault="00260AE9" w:rsidP="00CC7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EBE" w:rsidRDefault="009F470D">
    <w:pPr>
      <w:pStyle w:val="Header"/>
    </w:pPr>
    <w:r w:rsidRPr="009F470D">
      <w:pict>
        <v:line id="7 Conector recto" o:spid="_x0000_s2049" style="position:absolute;z-index:251657728" from="-16.8pt,51.55pt" to="449.6pt,51.55pt" strokecolor="#558ed5" strokeweight="1.06mm">
          <v:fill o:detectmouseclick="t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EBE" w:rsidRDefault="00CC7EB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EBE" w:rsidRDefault="00CC7E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8A8"/>
    <w:multiLevelType w:val="multilevel"/>
    <w:tmpl w:val="4D24E3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">
    <w:nsid w:val="123949E9"/>
    <w:multiLevelType w:val="multilevel"/>
    <w:tmpl w:val="6CAEDA8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EBA0AEA"/>
    <w:multiLevelType w:val="multilevel"/>
    <w:tmpl w:val="EEC46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FE55683"/>
    <w:multiLevelType w:val="multilevel"/>
    <w:tmpl w:val="6C7C4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E5763A"/>
    <w:multiLevelType w:val="multilevel"/>
    <w:tmpl w:val="D444D468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54057F82"/>
    <w:multiLevelType w:val="multilevel"/>
    <w:tmpl w:val="089CBD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5AD60AAB"/>
    <w:multiLevelType w:val="multilevel"/>
    <w:tmpl w:val="1E5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23D60E1"/>
    <w:multiLevelType w:val="multilevel"/>
    <w:tmpl w:val="9FF62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4CD3866"/>
    <w:multiLevelType w:val="multilevel"/>
    <w:tmpl w:val="A0B82B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67E7E8D"/>
    <w:multiLevelType w:val="multilevel"/>
    <w:tmpl w:val="5830B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trackRevisions/>
  <w:defaultTabStop w:val="720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C7EBE"/>
    <w:rsid w:val="00260AE9"/>
    <w:rsid w:val="002D3AE4"/>
    <w:rsid w:val="002F433D"/>
    <w:rsid w:val="00463009"/>
    <w:rsid w:val="008D3F5F"/>
    <w:rsid w:val="009F470D"/>
    <w:rsid w:val="00CC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D5FA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B58A1"/>
  </w:style>
  <w:style w:type="character" w:customStyle="1" w:styleId="FooterChar">
    <w:name w:val="Footer Char"/>
    <w:basedOn w:val="DefaultParagraphFont"/>
    <w:link w:val="Footer"/>
    <w:uiPriority w:val="99"/>
    <w:qFormat/>
    <w:rsid w:val="001B58A1"/>
  </w:style>
  <w:style w:type="character" w:customStyle="1" w:styleId="TitleChar">
    <w:name w:val="Title Char"/>
    <w:basedOn w:val="DefaultParagraphFont"/>
    <w:link w:val="Ttulo"/>
    <w:qFormat/>
    <w:rsid w:val="00EE7122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EnlacedeInternet">
    <w:name w:val="Enlace de Internet"/>
    <w:basedOn w:val="DefaultParagraphFont"/>
    <w:uiPriority w:val="99"/>
    <w:unhideWhenUsed/>
    <w:rsid w:val="0035207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26AC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26AC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26AC6"/>
    <w:rPr>
      <w:b/>
      <w:bCs/>
      <w:sz w:val="20"/>
      <w:szCs w:val="20"/>
    </w:rPr>
  </w:style>
  <w:style w:type="character" w:customStyle="1" w:styleId="ListLabel1">
    <w:name w:val="ListLabel 1"/>
    <w:qFormat/>
    <w:rsid w:val="00CC7EBE"/>
    <w:rPr>
      <w:b/>
      <w:sz w:val="28"/>
      <w:szCs w:val="28"/>
    </w:rPr>
  </w:style>
  <w:style w:type="character" w:customStyle="1" w:styleId="ListLabel2">
    <w:name w:val="ListLabel 2"/>
    <w:qFormat/>
    <w:rsid w:val="00CC7EBE"/>
    <w:rPr>
      <w:rFonts w:cs="Courier New"/>
    </w:rPr>
  </w:style>
  <w:style w:type="character" w:customStyle="1" w:styleId="ListLabel3">
    <w:name w:val="ListLabel 3"/>
    <w:qFormat/>
    <w:rsid w:val="00CC7EBE"/>
    <w:rPr>
      <w:rFonts w:cs="Courier New"/>
    </w:rPr>
  </w:style>
  <w:style w:type="character" w:customStyle="1" w:styleId="ListLabel4">
    <w:name w:val="ListLabel 4"/>
    <w:qFormat/>
    <w:rsid w:val="00CC7EBE"/>
    <w:rPr>
      <w:rFonts w:cs="Courier New"/>
    </w:rPr>
  </w:style>
  <w:style w:type="character" w:customStyle="1" w:styleId="ListLabel5">
    <w:name w:val="ListLabel 5"/>
    <w:qFormat/>
    <w:rsid w:val="00CC7EBE"/>
    <w:rPr>
      <w:rFonts w:cs="Courier New"/>
    </w:rPr>
  </w:style>
  <w:style w:type="character" w:customStyle="1" w:styleId="ListLabel6">
    <w:name w:val="ListLabel 6"/>
    <w:qFormat/>
    <w:rsid w:val="00CC7EBE"/>
    <w:rPr>
      <w:rFonts w:cs="Courier New"/>
    </w:rPr>
  </w:style>
  <w:style w:type="character" w:customStyle="1" w:styleId="ListLabel7">
    <w:name w:val="ListLabel 7"/>
    <w:qFormat/>
    <w:rsid w:val="00CC7EBE"/>
    <w:rPr>
      <w:rFonts w:cs="Courier New"/>
    </w:rPr>
  </w:style>
  <w:style w:type="character" w:customStyle="1" w:styleId="ListLabel8">
    <w:name w:val="ListLabel 8"/>
    <w:qFormat/>
    <w:rsid w:val="00CC7EBE"/>
    <w:rPr>
      <w:rFonts w:cs="Courier New"/>
    </w:rPr>
  </w:style>
  <w:style w:type="character" w:customStyle="1" w:styleId="ListLabel9">
    <w:name w:val="ListLabel 9"/>
    <w:qFormat/>
    <w:rsid w:val="00CC7EBE"/>
    <w:rPr>
      <w:rFonts w:cs="Courier New"/>
    </w:rPr>
  </w:style>
  <w:style w:type="character" w:customStyle="1" w:styleId="ListLabel10">
    <w:name w:val="ListLabel 10"/>
    <w:qFormat/>
    <w:rsid w:val="00CC7EBE"/>
    <w:rPr>
      <w:rFonts w:cs="Courier New"/>
    </w:rPr>
  </w:style>
  <w:style w:type="character" w:customStyle="1" w:styleId="ListLabel11">
    <w:name w:val="ListLabel 11"/>
    <w:qFormat/>
    <w:rsid w:val="00CC7EBE"/>
    <w:rPr>
      <w:rFonts w:cs="Courier New"/>
    </w:rPr>
  </w:style>
  <w:style w:type="character" w:customStyle="1" w:styleId="ListLabel12">
    <w:name w:val="ListLabel 12"/>
    <w:qFormat/>
    <w:rsid w:val="00CC7EBE"/>
    <w:rPr>
      <w:rFonts w:cs="Courier New"/>
    </w:rPr>
  </w:style>
  <w:style w:type="character" w:customStyle="1" w:styleId="ListLabel13">
    <w:name w:val="ListLabel 13"/>
    <w:qFormat/>
    <w:rsid w:val="00CC7EBE"/>
    <w:rPr>
      <w:rFonts w:cs="Courier New"/>
    </w:rPr>
  </w:style>
  <w:style w:type="character" w:customStyle="1" w:styleId="ListLabel14">
    <w:name w:val="ListLabel 14"/>
    <w:qFormat/>
    <w:rsid w:val="00CC7EBE"/>
    <w:rPr>
      <w:rFonts w:cs="Courier New"/>
    </w:rPr>
  </w:style>
  <w:style w:type="character" w:customStyle="1" w:styleId="ListLabel15">
    <w:name w:val="ListLabel 15"/>
    <w:qFormat/>
    <w:rsid w:val="00CC7EBE"/>
    <w:rPr>
      <w:rFonts w:cs="Courier New"/>
    </w:rPr>
  </w:style>
  <w:style w:type="character" w:customStyle="1" w:styleId="ListLabel16">
    <w:name w:val="ListLabel 16"/>
    <w:qFormat/>
    <w:rsid w:val="00CC7EBE"/>
    <w:rPr>
      <w:rFonts w:cs="Courier New"/>
    </w:rPr>
  </w:style>
  <w:style w:type="character" w:customStyle="1" w:styleId="ListLabel17">
    <w:name w:val="ListLabel 17"/>
    <w:qFormat/>
    <w:rsid w:val="00CC7EBE"/>
    <w:rPr>
      <w:rFonts w:cs="Courier New"/>
    </w:rPr>
  </w:style>
  <w:style w:type="character" w:customStyle="1" w:styleId="ListLabel18">
    <w:name w:val="ListLabel 18"/>
    <w:qFormat/>
    <w:rsid w:val="00CC7EBE"/>
    <w:rPr>
      <w:rFonts w:cs="Courier New"/>
    </w:rPr>
  </w:style>
  <w:style w:type="character" w:customStyle="1" w:styleId="ListLabel19">
    <w:name w:val="ListLabel 19"/>
    <w:qFormat/>
    <w:rsid w:val="00CC7EBE"/>
    <w:rPr>
      <w:rFonts w:cs="Courier New"/>
    </w:rPr>
  </w:style>
  <w:style w:type="character" w:customStyle="1" w:styleId="ListLabel20">
    <w:name w:val="ListLabel 20"/>
    <w:qFormat/>
    <w:rsid w:val="00CC7EBE"/>
    <w:rPr>
      <w:rFonts w:cs="Courier New"/>
    </w:rPr>
  </w:style>
  <w:style w:type="character" w:customStyle="1" w:styleId="ListLabel21">
    <w:name w:val="ListLabel 21"/>
    <w:qFormat/>
    <w:rsid w:val="00CC7EBE"/>
    <w:rPr>
      <w:rFonts w:cs="Courier New"/>
    </w:rPr>
  </w:style>
  <w:style w:type="character" w:customStyle="1" w:styleId="ListLabel22">
    <w:name w:val="ListLabel 22"/>
    <w:qFormat/>
    <w:rsid w:val="00CC7EBE"/>
    <w:rPr>
      <w:rFonts w:cs="Courier New"/>
    </w:rPr>
  </w:style>
  <w:style w:type="character" w:customStyle="1" w:styleId="ListLabel23">
    <w:name w:val="ListLabel 23"/>
    <w:qFormat/>
    <w:rsid w:val="00CC7EBE"/>
    <w:rPr>
      <w:rFonts w:cs="Courier New"/>
    </w:rPr>
  </w:style>
  <w:style w:type="character" w:customStyle="1" w:styleId="ListLabel24">
    <w:name w:val="ListLabel 24"/>
    <w:qFormat/>
    <w:rsid w:val="00CC7EBE"/>
    <w:rPr>
      <w:rFonts w:cs="Courier New"/>
    </w:rPr>
  </w:style>
  <w:style w:type="character" w:customStyle="1" w:styleId="ListLabel25">
    <w:name w:val="ListLabel 25"/>
    <w:qFormat/>
    <w:rsid w:val="00CC7EBE"/>
    <w:rPr>
      <w:rFonts w:cs="Courier New"/>
    </w:rPr>
  </w:style>
  <w:style w:type="character" w:customStyle="1" w:styleId="ListLabel26">
    <w:name w:val="ListLabel 26"/>
    <w:qFormat/>
    <w:rsid w:val="00CC7EBE"/>
    <w:rPr>
      <w:b/>
    </w:rPr>
  </w:style>
  <w:style w:type="character" w:customStyle="1" w:styleId="ListLabel27">
    <w:name w:val="ListLabel 27"/>
    <w:qFormat/>
    <w:rsid w:val="00CC7EBE"/>
    <w:rPr>
      <w:b/>
    </w:rPr>
  </w:style>
  <w:style w:type="character" w:customStyle="1" w:styleId="ListLabel28">
    <w:name w:val="ListLabel 28"/>
    <w:qFormat/>
    <w:rsid w:val="00CC7EBE"/>
    <w:rPr>
      <w:b/>
    </w:rPr>
  </w:style>
  <w:style w:type="character" w:customStyle="1" w:styleId="ListLabel29">
    <w:name w:val="ListLabel 29"/>
    <w:qFormat/>
    <w:rsid w:val="00CC7EBE"/>
    <w:rPr>
      <w:b/>
    </w:rPr>
  </w:style>
  <w:style w:type="character" w:customStyle="1" w:styleId="ListLabel30">
    <w:name w:val="ListLabel 30"/>
    <w:qFormat/>
    <w:rsid w:val="00CC7EBE"/>
    <w:rPr>
      <w:b/>
    </w:rPr>
  </w:style>
  <w:style w:type="character" w:customStyle="1" w:styleId="ListLabel31">
    <w:name w:val="ListLabel 31"/>
    <w:qFormat/>
    <w:rsid w:val="00CC7EBE"/>
    <w:rPr>
      <w:b/>
    </w:rPr>
  </w:style>
  <w:style w:type="character" w:customStyle="1" w:styleId="ListLabel32">
    <w:name w:val="ListLabel 32"/>
    <w:qFormat/>
    <w:rsid w:val="00CC7EBE"/>
    <w:rPr>
      <w:b/>
    </w:rPr>
  </w:style>
  <w:style w:type="character" w:customStyle="1" w:styleId="ListLabel33">
    <w:name w:val="ListLabel 33"/>
    <w:qFormat/>
    <w:rsid w:val="00CC7EBE"/>
    <w:rPr>
      <w:b/>
    </w:rPr>
  </w:style>
  <w:style w:type="character" w:customStyle="1" w:styleId="ListLabel34">
    <w:name w:val="ListLabel 34"/>
    <w:qFormat/>
    <w:rsid w:val="00CC7EBE"/>
    <w:rPr>
      <w:b/>
    </w:rPr>
  </w:style>
  <w:style w:type="character" w:customStyle="1" w:styleId="ListLabel35">
    <w:name w:val="ListLabel 35"/>
    <w:qFormat/>
    <w:rsid w:val="00CC7EBE"/>
    <w:rPr>
      <w:rFonts w:cs="Courier New"/>
    </w:rPr>
  </w:style>
  <w:style w:type="character" w:customStyle="1" w:styleId="ListLabel36">
    <w:name w:val="ListLabel 36"/>
    <w:qFormat/>
    <w:rsid w:val="00CC7EBE"/>
    <w:rPr>
      <w:rFonts w:cs="Courier New"/>
    </w:rPr>
  </w:style>
  <w:style w:type="character" w:customStyle="1" w:styleId="ListLabel37">
    <w:name w:val="ListLabel 37"/>
    <w:qFormat/>
    <w:rsid w:val="00CC7EBE"/>
    <w:rPr>
      <w:rFonts w:cs="Courier New"/>
    </w:rPr>
  </w:style>
  <w:style w:type="character" w:customStyle="1" w:styleId="ListLabel38">
    <w:name w:val="ListLabel 38"/>
    <w:qFormat/>
    <w:rsid w:val="00CC7EBE"/>
    <w:rPr>
      <w:rFonts w:cs="Courier New"/>
    </w:rPr>
  </w:style>
  <w:style w:type="character" w:customStyle="1" w:styleId="ListLabel39">
    <w:name w:val="ListLabel 39"/>
    <w:qFormat/>
    <w:rsid w:val="00CC7EBE"/>
    <w:rPr>
      <w:rFonts w:cs="Courier New"/>
    </w:rPr>
  </w:style>
  <w:style w:type="character" w:customStyle="1" w:styleId="ListLabel40">
    <w:name w:val="ListLabel 40"/>
    <w:qFormat/>
    <w:rsid w:val="00CC7EBE"/>
    <w:rPr>
      <w:rFonts w:cs="Courier New"/>
    </w:rPr>
  </w:style>
  <w:style w:type="character" w:customStyle="1" w:styleId="ListLabel41">
    <w:name w:val="ListLabel 41"/>
    <w:qFormat/>
    <w:rsid w:val="00CC7EBE"/>
    <w:rPr>
      <w:rFonts w:cs="Courier New"/>
    </w:rPr>
  </w:style>
  <w:style w:type="character" w:customStyle="1" w:styleId="ListLabel42">
    <w:name w:val="ListLabel 42"/>
    <w:qFormat/>
    <w:rsid w:val="00CC7EBE"/>
    <w:rPr>
      <w:rFonts w:ascii="Arial" w:hAnsi="Arial" w:cs="Courier New"/>
      <w:sz w:val="24"/>
    </w:rPr>
  </w:style>
  <w:style w:type="character" w:customStyle="1" w:styleId="ListLabel43">
    <w:name w:val="ListLabel 43"/>
    <w:qFormat/>
    <w:rsid w:val="00CC7EBE"/>
    <w:rPr>
      <w:rFonts w:cs="Courier New"/>
    </w:rPr>
  </w:style>
  <w:style w:type="character" w:customStyle="1" w:styleId="ListLabel44">
    <w:name w:val="ListLabel 44"/>
    <w:qFormat/>
    <w:rsid w:val="00CC7EBE"/>
    <w:rPr>
      <w:rFonts w:cs="Courier New"/>
    </w:rPr>
  </w:style>
  <w:style w:type="character" w:customStyle="1" w:styleId="ListLabel45">
    <w:name w:val="ListLabel 45"/>
    <w:qFormat/>
    <w:rsid w:val="00CC7EBE"/>
    <w:rPr>
      <w:rFonts w:cs="Courier New"/>
    </w:rPr>
  </w:style>
  <w:style w:type="character" w:customStyle="1" w:styleId="ListLabel46">
    <w:name w:val="ListLabel 46"/>
    <w:qFormat/>
    <w:rsid w:val="00CC7EBE"/>
    <w:rPr>
      <w:rFonts w:cs="Courier New"/>
    </w:rPr>
  </w:style>
  <w:style w:type="character" w:customStyle="1" w:styleId="ListLabel47">
    <w:name w:val="ListLabel 47"/>
    <w:qFormat/>
    <w:rsid w:val="00CC7EBE"/>
    <w:rPr>
      <w:rFonts w:cs="Courier New"/>
    </w:rPr>
  </w:style>
  <w:style w:type="character" w:customStyle="1" w:styleId="ListLabel48">
    <w:name w:val="ListLabel 48"/>
    <w:qFormat/>
    <w:rsid w:val="00CC7EBE"/>
    <w:rPr>
      <w:rFonts w:ascii="Arial" w:hAnsi="Arial" w:cs="Courier New"/>
      <w:sz w:val="24"/>
    </w:rPr>
  </w:style>
  <w:style w:type="character" w:customStyle="1" w:styleId="ListLabel49">
    <w:name w:val="ListLabel 49"/>
    <w:qFormat/>
    <w:rsid w:val="00CC7EBE"/>
    <w:rPr>
      <w:rFonts w:cs="Courier New"/>
    </w:rPr>
  </w:style>
  <w:style w:type="character" w:customStyle="1" w:styleId="ListLabel50">
    <w:name w:val="ListLabel 50"/>
    <w:qFormat/>
    <w:rsid w:val="00CC7EBE"/>
    <w:rPr>
      <w:rFonts w:cs="Courier New"/>
    </w:rPr>
  </w:style>
  <w:style w:type="character" w:customStyle="1" w:styleId="ListLabel51">
    <w:name w:val="ListLabel 51"/>
    <w:qFormat/>
    <w:rsid w:val="00CC7EBE"/>
    <w:rPr>
      <w:rFonts w:ascii="Arial" w:hAnsi="Arial" w:cs="Courier New"/>
      <w:sz w:val="24"/>
    </w:rPr>
  </w:style>
  <w:style w:type="character" w:customStyle="1" w:styleId="ListLabel52">
    <w:name w:val="ListLabel 52"/>
    <w:qFormat/>
    <w:rsid w:val="00CC7EBE"/>
    <w:rPr>
      <w:rFonts w:cs="Courier New"/>
    </w:rPr>
  </w:style>
  <w:style w:type="character" w:customStyle="1" w:styleId="ListLabel53">
    <w:name w:val="ListLabel 53"/>
    <w:qFormat/>
    <w:rsid w:val="00CC7EBE"/>
    <w:rPr>
      <w:rFonts w:cs="Courier New"/>
    </w:rPr>
  </w:style>
  <w:style w:type="character" w:customStyle="1" w:styleId="ListLabel54">
    <w:name w:val="ListLabel 54"/>
    <w:qFormat/>
    <w:rsid w:val="00CC7EBE"/>
    <w:rPr>
      <w:rFonts w:cs="Courier New"/>
    </w:rPr>
  </w:style>
  <w:style w:type="character" w:customStyle="1" w:styleId="Vietas">
    <w:name w:val="Viñetas"/>
    <w:qFormat/>
    <w:rsid w:val="00CC7EBE"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link w:val="TitleChar"/>
    <w:qFormat/>
    <w:rsid w:val="00CC7EB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CC7EBE"/>
    <w:pPr>
      <w:spacing w:after="140"/>
    </w:pPr>
  </w:style>
  <w:style w:type="paragraph" w:styleId="List">
    <w:name w:val="List"/>
    <w:basedOn w:val="BodyText"/>
    <w:rsid w:val="00CC7EBE"/>
    <w:rPr>
      <w:rFonts w:cs="Mangal"/>
    </w:rPr>
  </w:style>
  <w:style w:type="paragraph" w:styleId="Caption">
    <w:name w:val="caption"/>
    <w:basedOn w:val="Normal"/>
    <w:qFormat/>
    <w:rsid w:val="00CC7EB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CC7EBE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5FA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8A1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58A1"/>
    <w:pPr>
      <w:tabs>
        <w:tab w:val="center" w:pos="4419"/>
        <w:tab w:val="right" w:pos="8838"/>
      </w:tabs>
      <w:spacing w:after="0" w:line="240" w:lineRule="auto"/>
    </w:pPr>
  </w:style>
  <w:style w:type="paragraph" w:styleId="Title">
    <w:name w:val="Title"/>
    <w:basedOn w:val="Normal"/>
    <w:link w:val="TitleChar"/>
    <w:qFormat/>
    <w:rsid w:val="00EE712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paragraph" w:styleId="ListParagraph">
    <w:name w:val="List Paragraph"/>
    <w:basedOn w:val="Normal"/>
    <w:uiPriority w:val="34"/>
    <w:qFormat/>
    <w:rsid w:val="00076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24950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26AC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26AC6"/>
    <w:rPr>
      <w:b/>
      <w:bCs/>
    </w:rPr>
  </w:style>
  <w:style w:type="paragraph" w:customStyle="1" w:styleId="Default">
    <w:name w:val="Default"/>
    <w:qFormat/>
    <w:rsid w:val="00C2287B"/>
    <w:rPr>
      <w:rFonts w:ascii="Calibri" w:eastAsia="Calibri" w:hAnsi="Calibri" w:cs="Calibri"/>
      <w:color w:val="000000"/>
      <w:sz w:val="24"/>
      <w:szCs w:val="24"/>
      <w:lang w:val="es-ES"/>
    </w:rPr>
  </w:style>
  <w:style w:type="paragraph" w:customStyle="1" w:styleId="Contenidodelmarco">
    <w:name w:val="Contenido del marco"/>
    <w:basedOn w:val="Normal"/>
    <w:qFormat/>
    <w:rsid w:val="00CC7EBE"/>
  </w:style>
  <w:style w:type="table" w:styleId="TableGrid">
    <w:name w:val="Table Grid"/>
    <w:basedOn w:val="TableNormal"/>
    <w:uiPriority w:val="59"/>
    <w:rsid w:val="001B58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C589E-28C5-4ECC-AE7A-D8D8F225B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10</Pages>
  <Words>888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Evernoc</Company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 P&amp;P - Eduardo Cordero</dc:creator>
  <dc:description/>
  <cp:lastModifiedBy>Azure</cp:lastModifiedBy>
  <cp:revision>20</cp:revision>
  <cp:lastPrinted>2017-10-22T14:05:00Z</cp:lastPrinted>
  <dcterms:created xsi:type="dcterms:W3CDTF">2018-10-01T10:05:00Z</dcterms:created>
  <dcterms:modified xsi:type="dcterms:W3CDTF">2018-11-07T02:02:00Z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Evernoc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